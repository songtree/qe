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224E1" w:rsidRPr="00325C99" w:rsidRDefault="009224E1" w:rsidP="009224E1">
      <w:pPr>
        <w:rPr>
          <w:rFonts w:ascii="Times" w:hAnsi="Times"/>
        </w:rPr>
      </w:pPr>
      <w:r w:rsidRPr="00325C99">
        <w:rPr>
          <w:rFonts w:ascii="Times" w:hAnsi="Times"/>
        </w:rPr>
        <w:t xml:space="preserve">Integration of Multilevel Genomic Data to Study Transcription Factor Mediated </w:t>
      </w:r>
      <w:proofErr w:type="spellStart"/>
      <w:r w:rsidRPr="00325C99">
        <w:rPr>
          <w:rFonts w:ascii="Times" w:hAnsi="Times"/>
        </w:rPr>
        <w:t>Epigenomic</w:t>
      </w:r>
      <w:proofErr w:type="spellEnd"/>
      <w:r w:rsidRPr="00325C99">
        <w:rPr>
          <w:rFonts w:ascii="Times" w:hAnsi="Times"/>
        </w:rPr>
        <w:t xml:space="preserve"> Regulation</w:t>
      </w:r>
    </w:p>
    <w:p w:rsidR="00151316" w:rsidRPr="00325C99" w:rsidRDefault="00151316">
      <w:pPr>
        <w:rPr>
          <w:rFonts w:ascii="Times" w:hAnsi="Times"/>
        </w:rPr>
      </w:pPr>
    </w:p>
    <w:p w:rsidR="00151316" w:rsidRPr="00325C99" w:rsidRDefault="00151316">
      <w:pPr>
        <w:rPr>
          <w:rFonts w:ascii="Times" w:hAnsi="Times"/>
          <w:szCs w:val="20"/>
        </w:rPr>
      </w:pPr>
      <w:r w:rsidRPr="00325C99">
        <w:rPr>
          <w:rFonts w:ascii="Times" w:hAnsi="Times"/>
        </w:rPr>
        <w:t xml:space="preserve">The word </w:t>
      </w:r>
      <w:proofErr w:type="spellStart"/>
      <w:r w:rsidRPr="00325C99">
        <w:rPr>
          <w:rFonts w:ascii="Times" w:hAnsi="Times"/>
        </w:rPr>
        <w:t>epigenetics</w:t>
      </w:r>
      <w:proofErr w:type="spellEnd"/>
      <w:r w:rsidRPr="00325C99">
        <w:rPr>
          <w:rFonts w:ascii="Times" w:hAnsi="Times"/>
        </w:rPr>
        <w:t xml:space="preserve"> </w:t>
      </w:r>
      <w:r w:rsidR="00325C99">
        <w:rPr>
          <w:rFonts w:ascii="Times" w:hAnsi="Times"/>
        </w:rPr>
        <w:t>is a portmanteau coined by C. H. Waddington in 1942 CITATION</w:t>
      </w:r>
      <w:ins w:id="0" w:author="Shira Rockowitz" w:date="2011-03-21T14:01:00Z">
        <w:r w:rsidR="002C14F6">
          <w:rPr>
            <w:rFonts w:ascii="Times" w:hAnsi="Times"/>
          </w:rPr>
          <w:t>.</w:t>
        </w:r>
      </w:ins>
      <w:del w:id="1" w:author="Shira Rockowitz" w:date="2011-03-21T14:01:00Z">
        <w:r w:rsidR="00325C99" w:rsidDel="002C14F6">
          <w:rPr>
            <w:rFonts w:ascii="Times" w:hAnsi="Times"/>
          </w:rPr>
          <w:delText>,</w:delText>
        </w:r>
      </w:del>
      <w:r w:rsidR="00325C99">
        <w:rPr>
          <w:rFonts w:ascii="Times" w:hAnsi="Times"/>
        </w:rPr>
        <w:t xml:space="preserve"> </w:t>
      </w:r>
      <w:ins w:id="2" w:author="Shira Rockowitz" w:date="2011-03-21T14:01:00Z">
        <w:r w:rsidR="002C14F6">
          <w:rPr>
            <w:rFonts w:ascii="Times" w:hAnsi="Times"/>
          </w:rPr>
          <w:t>I</w:t>
        </w:r>
      </w:ins>
      <w:del w:id="3" w:author="Shira Rockowitz" w:date="2011-03-21T14:01:00Z">
        <w:r w:rsidR="00325C99" w:rsidDel="002C14F6">
          <w:rPr>
            <w:rFonts w:ascii="Times" w:hAnsi="Times"/>
          </w:rPr>
          <w:delText>i</w:delText>
        </w:r>
      </w:del>
      <w:r w:rsidR="00325C99">
        <w:rPr>
          <w:rFonts w:ascii="Times" w:hAnsi="Times"/>
        </w:rPr>
        <w:t xml:space="preserve">ts prefix means over or above, so </w:t>
      </w:r>
      <w:proofErr w:type="spellStart"/>
      <w:r w:rsidR="00325C99">
        <w:rPr>
          <w:rFonts w:ascii="Times" w:hAnsi="Times"/>
        </w:rPr>
        <w:t>epigenetics</w:t>
      </w:r>
      <w:proofErr w:type="spellEnd"/>
      <w:r w:rsidR="00325C99">
        <w:rPr>
          <w:rFonts w:ascii="Times" w:hAnsi="Times"/>
        </w:rPr>
        <w:t xml:space="preserve"> is the study of heritable changes </w:t>
      </w:r>
      <w:del w:id="4" w:author="Shira Rockowitz" w:date="2011-03-21T14:01:00Z">
        <w:r w:rsidR="00325C99" w:rsidDel="002C14F6">
          <w:rPr>
            <w:rFonts w:ascii="Times" w:hAnsi="Times"/>
          </w:rPr>
          <w:delText xml:space="preserve">that </w:delText>
        </w:r>
      </w:del>
      <w:r w:rsidR="00572202">
        <w:rPr>
          <w:rFonts w:ascii="Times" w:hAnsi="Times"/>
        </w:rPr>
        <w:t>in addition to</w:t>
      </w:r>
      <w:r w:rsidR="00325C99">
        <w:rPr>
          <w:rFonts w:ascii="Times" w:hAnsi="Times"/>
        </w:rPr>
        <w:t xml:space="preserve"> the genetic (DNA) level of </w:t>
      </w:r>
      <w:del w:id="5" w:author="Shira Rockowitz" w:date="2011-03-21T14:02:00Z">
        <w:r w:rsidR="00325C99" w:rsidDel="002C14F6">
          <w:rPr>
            <w:rFonts w:ascii="Times" w:hAnsi="Times"/>
          </w:rPr>
          <w:delText>heritaibility</w:delText>
        </w:r>
      </w:del>
      <w:ins w:id="6" w:author="Shira Rockowitz" w:date="2011-03-21T14:02:00Z">
        <w:r w:rsidR="002C14F6">
          <w:rPr>
            <w:rFonts w:ascii="Times" w:hAnsi="Times"/>
          </w:rPr>
          <w:t>heritability</w:t>
        </w:r>
      </w:ins>
      <w:r w:rsidRPr="00325C99">
        <w:rPr>
          <w:rFonts w:ascii="Times" w:hAnsi="Times"/>
        </w:rPr>
        <w:t xml:space="preserve">. </w:t>
      </w:r>
      <w:r w:rsidR="00325C99">
        <w:rPr>
          <w:rFonts w:ascii="Times" w:hAnsi="Times"/>
        </w:rPr>
        <w:t xml:space="preserve"> </w:t>
      </w:r>
      <w:r w:rsidR="00176E03">
        <w:rPr>
          <w:rFonts w:ascii="Times" w:hAnsi="Times"/>
        </w:rPr>
        <w:t>Some of the most well studied epigenetic changes across the genome are the insertion of</w:t>
      </w:r>
      <w:r w:rsidRPr="00325C99">
        <w:rPr>
          <w:rFonts w:ascii="Times" w:hAnsi="Times"/>
        </w:rPr>
        <w:t xml:space="preserve"> </w:t>
      </w:r>
      <w:proofErr w:type="spellStart"/>
      <w:r w:rsidRPr="00325C99">
        <w:rPr>
          <w:rFonts w:ascii="Times" w:hAnsi="Times"/>
        </w:rPr>
        <w:t>varient</w:t>
      </w:r>
      <w:proofErr w:type="spellEnd"/>
      <w:r w:rsidRPr="00325C99">
        <w:rPr>
          <w:rFonts w:ascii="Times" w:hAnsi="Times"/>
        </w:rPr>
        <w:t xml:space="preserve"> </w:t>
      </w:r>
      <w:proofErr w:type="spellStart"/>
      <w:r w:rsidRPr="00325C99">
        <w:rPr>
          <w:rFonts w:ascii="Times" w:hAnsi="Times"/>
        </w:rPr>
        <w:t>histones</w:t>
      </w:r>
      <w:proofErr w:type="spellEnd"/>
      <w:r w:rsidR="00C44F30" w:rsidRPr="00325C99">
        <w:rPr>
          <w:rFonts w:ascii="Times" w:hAnsi="Times"/>
        </w:rPr>
        <w:t xml:space="preserve"> in </w:t>
      </w:r>
      <w:del w:id="7" w:author="Shira Rockowitz" w:date="2011-03-21T14:02:00Z">
        <w:r w:rsidR="00C44F30" w:rsidRPr="00325C99" w:rsidDel="002C14F6">
          <w:rPr>
            <w:rFonts w:ascii="Times" w:hAnsi="Times"/>
          </w:rPr>
          <w:delText xml:space="preserve">the </w:delText>
        </w:r>
      </w:del>
      <w:proofErr w:type="spellStart"/>
      <w:r w:rsidR="00C44F30" w:rsidRPr="00325C99">
        <w:rPr>
          <w:rFonts w:ascii="Times" w:hAnsi="Times"/>
        </w:rPr>
        <w:t>nucleosome</w:t>
      </w:r>
      <w:ins w:id="8" w:author="Shira Rockowitz" w:date="2011-03-21T14:02:00Z">
        <w:r w:rsidR="002C14F6">
          <w:rPr>
            <w:rFonts w:ascii="Times" w:hAnsi="Times"/>
          </w:rPr>
          <w:t>s</w:t>
        </w:r>
      </w:ins>
      <w:proofErr w:type="spellEnd"/>
      <w:r w:rsidRPr="00325C99">
        <w:rPr>
          <w:rFonts w:ascii="Times" w:hAnsi="Times"/>
        </w:rPr>
        <w:t xml:space="preserve">, modifications </w:t>
      </w:r>
      <w:r w:rsidR="00176E03">
        <w:rPr>
          <w:rFonts w:ascii="Times" w:hAnsi="Times"/>
        </w:rPr>
        <w:t>of</w:t>
      </w:r>
      <w:r w:rsidRPr="00325C99">
        <w:rPr>
          <w:rFonts w:ascii="Times" w:hAnsi="Times"/>
        </w:rPr>
        <w:t xml:space="preserve"> the </w:t>
      </w:r>
      <w:proofErr w:type="spellStart"/>
      <w:r w:rsidRPr="00325C99">
        <w:rPr>
          <w:rFonts w:ascii="Times" w:hAnsi="Times"/>
        </w:rPr>
        <w:t>histone</w:t>
      </w:r>
      <w:proofErr w:type="spellEnd"/>
      <w:r w:rsidRPr="00325C99">
        <w:rPr>
          <w:rFonts w:ascii="Times" w:hAnsi="Times"/>
        </w:rPr>
        <w:t xml:space="preserve"> tails of canonical </w:t>
      </w:r>
      <w:proofErr w:type="spellStart"/>
      <w:r w:rsidRPr="00325C99">
        <w:rPr>
          <w:rFonts w:ascii="Times" w:hAnsi="Times"/>
        </w:rPr>
        <w:t>histones</w:t>
      </w:r>
      <w:proofErr w:type="spellEnd"/>
      <w:r w:rsidRPr="00325C99">
        <w:rPr>
          <w:rFonts w:ascii="Times" w:hAnsi="Times"/>
        </w:rPr>
        <w:t xml:space="preserve">, and the </w:t>
      </w:r>
      <w:proofErr w:type="spellStart"/>
      <w:r w:rsidRPr="00325C99">
        <w:rPr>
          <w:rFonts w:ascii="Times" w:hAnsi="Times"/>
        </w:rPr>
        <w:t>methylation</w:t>
      </w:r>
      <w:proofErr w:type="spellEnd"/>
      <w:r w:rsidRPr="00325C99">
        <w:rPr>
          <w:rFonts w:ascii="Times" w:hAnsi="Times"/>
        </w:rPr>
        <w:t xml:space="preserve"> and </w:t>
      </w:r>
      <w:proofErr w:type="spellStart"/>
      <w:r w:rsidRPr="00325C99">
        <w:rPr>
          <w:rFonts w:ascii="Times" w:hAnsi="Times"/>
        </w:rPr>
        <w:t>hydroxymethylation</w:t>
      </w:r>
      <w:proofErr w:type="spellEnd"/>
      <w:r w:rsidRPr="00325C99">
        <w:rPr>
          <w:rFonts w:ascii="Times" w:hAnsi="Times"/>
        </w:rPr>
        <w:t xml:space="preserve"> of </w:t>
      </w:r>
      <w:proofErr w:type="spellStart"/>
      <w:r w:rsidRPr="00325C99">
        <w:rPr>
          <w:rFonts w:ascii="Times" w:hAnsi="Times"/>
        </w:rPr>
        <w:t>cytosines</w:t>
      </w:r>
      <w:proofErr w:type="spellEnd"/>
      <w:r w:rsidRPr="00325C99">
        <w:rPr>
          <w:rFonts w:ascii="Times" w:hAnsi="Times"/>
        </w:rPr>
        <w:t xml:space="preserve"> in DNA (what am I missing here?</w:t>
      </w:r>
      <w:ins w:id="9" w:author="Shira Rockowitz" w:date="2011-03-21T14:02:00Z">
        <w:r w:rsidR="002C14F6">
          <w:rPr>
            <w:rFonts w:ascii="Times" w:hAnsi="Times"/>
          </w:rPr>
          <w:t>- eggs</w:t>
        </w:r>
      </w:ins>
      <w:r w:rsidRPr="00325C99">
        <w:rPr>
          <w:rFonts w:ascii="Times" w:hAnsi="Times"/>
        </w:rPr>
        <w:t xml:space="preserve">).  These changes </w:t>
      </w:r>
      <w:r w:rsidR="00C44F30" w:rsidRPr="00325C99">
        <w:rPr>
          <w:rFonts w:ascii="Times" w:hAnsi="Times"/>
        </w:rPr>
        <w:t xml:space="preserve">influence the access of </w:t>
      </w:r>
      <w:r w:rsidR="00CA7F38" w:rsidRPr="00325C99">
        <w:rPr>
          <w:rFonts w:ascii="Times" w:hAnsi="Times"/>
        </w:rPr>
        <w:t xml:space="preserve">transcription factors and the transcription machinery to the </w:t>
      </w:r>
      <w:r w:rsidR="00176E03">
        <w:rPr>
          <w:rFonts w:ascii="Times" w:hAnsi="Times"/>
        </w:rPr>
        <w:t>DNA, resulting in reversible positive</w:t>
      </w:r>
      <w:r w:rsidR="00CA7F38" w:rsidRPr="00325C99">
        <w:rPr>
          <w:rFonts w:ascii="Times" w:hAnsi="Times"/>
        </w:rPr>
        <w:t xml:space="preserve"> or </w:t>
      </w:r>
      <w:r w:rsidR="00176E03">
        <w:rPr>
          <w:rFonts w:ascii="Times" w:hAnsi="Times"/>
        </w:rPr>
        <w:t>negative</w:t>
      </w:r>
      <w:r w:rsidR="00CA7F38" w:rsidRPr="00325C99">
        <w:rPr>
          <w:rFonts w:ascii="Times" w:hAnsi="Times"/>
        </w:rPr>
        <w:t xml:space="preserve"> regulation of downstream products. </w:t>
      </w:r>
    </w:p>
    <w:p w:rsidR="00D8016B" w:rsidRPr="00325C99" w:rsidRDefault="009224E1">
      <w:pPr>
        <w:rPr>
          <w:rFonts w:ascii="Times" w:hAnsi="Times"/>
        </w:rPr>
      </w:pPr>
      <w:r w:rsidRPr="00325C99">
        <w:rPr>
          <w:rFonts w:ascii="Times" w:hAnsi="Times"/>
        </w:rPr>
        <w:t xml:space="preserve">The transcription factor </w:t>
      </w:r>
      <w:r w:rsidR="004E0995" w:rsidRPr="00325C99">
        <w:rPr>
          <w:rFonts w:ascii="Times" w:hAnsi="Times"/>
        </w:rPr>
        <w:t xml:space="preserve">(transcriptional repressor) </w:t>
      </w:r>
      <w:r w:rsidRPr="00325C99">
        <w:rPr>
          <w:rFonts w:ascii="Times" w:hAnsi="Times"/>
        </w:rPr>
        <w:t>REST (also known as NRSF and XBR) was</w:t>
      </w:r>
      <w:r w:rsidR="0019267E" w:rsidRPr="00325C99">
        <w:rPr>
          <w:rFonts w:ascii="Times" w:hAnsi="Times"/>
        </w:rPr>
        <w:t xml:space="preserve"> first</w:t>
      </w:r>
      <w:r w:rsidRPr="00325C99">
        <w:rPr>
          <w:rFonts w:ascii="Times" w:hAnsi="Times"/>
        </w:rPr>
        <w:t xml:space="preserve"> </w:t>
      </w:r>
      <w:r w:rsidR="009A42F5" w:rsidRPr="00325C99">
        <w:rPr>
          <w:rFonts w:ascii="Times" w:hAnsi="Times"/>
        </w:rPr>
        <w:t xml:space="preserve">identified </w:t>
      </w:r>
      <w:del w:id="10" w:author="Shira Rockowitz" w:date="2011-03-21T14:10:00Z">
        <w:r w:rsidR="009A42F5" w:rsidRPr="00325C99" w:rsidDel="002F0E1E">
          <w:rPr>
            <w:rFonts w:ascii="Times" w:hAnsi="Times"/>
          </w:rPr>
          <w:delText>to bind</w:delText>
        </w:r>
      </w:del>
      <w:ins w:id="11" w:author="Shira Rockowitz" w:date="2011-03-21T14:10:00Z">
        <w:r w:rsidR="002F0E1E">
          <w:rPr>
            <w:rFonts w:ascii="Times" w:hAnsi="Times"/>
          </w:rPr>
          <w:t>as binding</w:t>
        </w:r>
      </w:ins>
      <w:r w:rsidR="00CA489D" w:rsidRPr="00325C99">
        <w:rPr>
          <w:rFonts w:ascii="Times" w:hAnsi="Times"/>
        </w:rPr>
        <w:t xml:space="preserve"> to repressor element 1 (RE1 or NRSE)</w:t>
      </w:r>
      <w:r w:rsidRPr="00325C99">
        <w:rPr>
          <w:rFonts w:ascii="Times" w:hAnsi="Times"/>
        </w:rPr>
        <w:t xml:space="preserve"> </w:t>
      </w:r>
      <w:r w:rsidR="00A71203" w:rsidRPr="00325C99">
        <w:rPr>
          <w:rFonts w:ascii="Times" w:hAnsi="Times"/>
        </w:rPr>
        <w:t xml:space="preserve">(a 21bp </w:t>
      </w:r>
      <w:proofErr w:type="spellStart"/>
      <w:r w:rsidR="00A71203" w:rsidRPr="00325C99">
        <w:rPr>
          <w:rFonts w:ascii="Times" w:hAnsi="Times"/>
        </w:rPr>
        <w:t>cis</w:t>
      </w:r>
      <w:proofErr w:type="spellEnd"/>
      <w:r w:rsidR="00A71203" w:rsidRPr="00325C99">
        <w:rPr>
          <w:rFonts w:ascii="Times" w:hAnsi="Times"/>
        </w:rPr>
        <w:t>-element)</w:t>
      </w:r>
      <w:r w:rsidR="00CA489D" w:rsidRPr="00325C99">
        <w:rPr>
          <w:rFonts w:ascii="Times" w:hAnsi="Times"/>
        </w:rPr>
        <w:t xml:space="preserve"> </w:t>
      </w:r>
      <w:r w:rsidR="009A42F5" w:rsidRPr="00325C99">
        <w:rPr>
          <w:rFonts w:ascii="Times" w:hAnsi="Times"/>
        </w:rPr>
        <w:t xml:space="preserve">through 8 C2H2 zinc fingers </w:t>
      </w:r>
      <w:r w:rsidR="00CA489D" w:rsidRPr="00325C99">
        <w:rPr>
          <w:rFonts w:ascii="Times" w:hAnsi="Times"/>
        </w:rPr>
        <w:t>and mediat</w:t>
      </w:r>
      <w:ins w:id="12" w:author="Shira Rockowitz" w:date="2011-03-21T14:10:00Z">
        <w:r w:rsidR="002F0E1E">
          <w:rPr>
            <w:rFonts w:ascii="Times" w:hAnsi="Times"/>
          </w:rPr>
          <w:t>ing</w:t>
        </w:r>
      </w:ins>
      <w:del w:id="13" w:author="Shira Rockowitz" w:date="2011-03-21T14:10:00Z">
        <w:r w:rsidR="00CA489D" w:rsidRPr="00325C99" w:rsidDel="002F0E1E">
          <w:rPr>
            <w:rFonts w:ascii="Times" w:hAnsi="Times"/>
          </w:rPr>
          <w:delText>e</w:delText>
        </w:r>
      </w:del>
      <w:r w:rsidR="00CA489D" w:rsidRPr="00325C99">
        <w:rPr>
          <w:rFonts w:ascii="Times" w:hAnsi="Times"/>
        </w:rPr>
        <w:t xml:space="preserve"> the repress</w:t>
      </w:r>
      <w:ins w:id="14" w:author="Shira Rockowitz" w:date="2011-03-21T14:10:00Z">
        <w:r w:rsidR="002F0E1E">
          <w:rPr>
            <w:rFonts w:ascii="Times" w:hAnsi="Times"/>
          </w:rPr>
          <w:t>i</w:t>
        </w:r>
      </w:ins>
      <w:r w:rsidR="00CA489D" w:rsidRPr="00325C99">
        <w:rPr>
          <w:rFonts w:ascii="Times" w:hAnsi="Times"/>
        </w:rPr>
        <w:t xml:space="preserve">on of </w:t>
      </w:r>
      <w:r w:rsidR="009A42F5" w:rsidRPr="00325C99">
        <w:rPr>
          <w:rFonts w:ascii="Times" w:hAnsi="Times"/>
        </w:rPr>
        <w:t xml:space="preserve">some </w:t>
      </w:r>
      <w:r w:rsidR="00CA489D" w:rsidRPr="00325C99">
        <w:rPr>
          <w:rFonts w:ascii="Times" w:hAnsi="Times"/>
        </w:rPr>
        <w:t>neuronal gene</w:t>
      </w:r>
      <w:r w:rsidR="009A42F5" w:rsidRPr="00325C99">
        <w:rPr>
          <w:rFonts w:ascii="Times" w:hAnsi="Times"/>
        </w:rPr>
        <w:t>s</w:t>
      </w:r>
      <w:r w:rsidR="00CA489D" w:rsidRPr="00325C99">
        <w:rPr>
          <w:rFonts w:ascii="Times" w:hAnsi="Times"/>
        </w:rPr>
        <w:t xml:space="preserve"> in non-neuronal tissues </w:t>
      </w:r>
      <w:del w:id="15" w:author="Shira Rockowitz" w:date="2011-03-21T14:11:00Z">
        <w:r w:rsidRPr="00325C99" w:rsidDel="002F0E1E">
          <w:rPr>
            <w:rFonts w:ascii="Times" w:hAnsi="Times"/>
          </w:rPr>
          <w:delText xml:space="preserve">in </w:delText>
        </w:r>
        <w:r w:rsidR="00CA489D" w:rsidRPr="00325C99" w:rsidDel="002F0E1E">
          <w:rPr>
            <w:rFonts w:ascii="Times" w:hAnsi="Times"/>
          </w:rPr>
          <w:delText>1995</w:delText>
        </w:r>
        <w:r w:rsidR="004E0995" w:rsidRPr="00325C99" w:rsidDel="002F0E1E">
          <w:rPr>
            <w:rFonts w:ascii="Times" w:hAnsi="Times"/>
          </w:rPr>
          <w:delText xml:space="preserve"> </w:delText>
        </w:r>
      </w:del>
      <w:r w:rsidR="004E0995" w:rsidRPr="00325C99">
        <w:rPr>
          <w:rFonts w:ascii="Times" w:hAnsi="Times"/>
        </w:rPr>
        <w:fldChar w:fldCharType="begin"/>
      </w:r>
      <w:r w:rsidR="004E0995" w:rsidRPr="00325C99">
        <w:rPr>
          <w:rFonts w:ascii="Times" w:hAnsi="Times"/>
        </w:rPr>
        <w:instrText xml:space="preserve"> ADDIN EN.CITE &lt;EndNote&gt;&lt;Cite&gt;&lt;Author&gt;Chong&lt;/Author&gt;&lt;RecNum&gt;132&lt;/RecNum&gt;&lt;DisplayText&gt;(Chong, Tapia-Ramirez et al. ; Schoenherr and Anderson 1995)&lt;/DisplayText&gt;&lt;record&gt;&lt;rec-number&gt;132&lt;/rec-number&gt;&lt;foreign-keys&gt;&lt;key app="EN" db-id="ppa9xv2p3epesxe5dftvspped02setvfwt22"&gt;132&lt;/key&gt;&lt;/foreign-keys&gt;&lt;ref-type name="Journal Article"&gt;17&lt;/ref-type&gt;&lt;contributors&gt;&lt;authors&gt;&lt;author&gt;Chong, Jayhong A.&lt;/author&gt;&lt;author&gt;Tapia-Ramirez, JosÈ&lt;/author&gt;&lt;author&gt;Kim, Sandra&lt;/author&gt;&lt;author&gt;Toledo-Aral, Juan J.&lt;/author&gt;&lt;author&gt;Zheng, Yingcong&lt;/author&gt;&lt;author&gt;Boutros, Michael C.&lt;/author&gt;&lt;author&gt;Altshuller, Yelena M.&lt;/author&gt;&lt;author&gt;Frohman, Michael A.&lt;/author&gt;&lt;author&gt;Kraner, Susan D.&lt;/author&gt;&lt;author&gt;Mandel, Gail&lt;/author&gt;&lt;/authors&gt;&lt;/contributors&gt;&lt;titles&gt;&lt;/titles&gt;&lt;dates&gt;&lt;/dates&gt;&lt;isbn&gt;6&lt;/isbn&gt;&lt;urls&gt;&lt;/urls&gt;&lt;/record&gt;&lt;/Cite&gt;&lt;Cite&gt;&lt;Author&gt;Schoenherr&lt;/Author&gt;&lt;Year&gt;1995&lt;/Year&gt;&lt;RecNum&gt;131&lt;/RecNum&gt;&lt;record&gt;&lt;rec-number&gt;131&lt;/rec-number&gt;&lt;foreign-keys&gt;&lt;key app="EN" db-id="ppa9xv2p3epesxe5dftvspped02setvfwt22"&gt;131&lt;/key&gt;&lt;/foreign-keys&gt;&lt;ref-type name="Journal Article"&gt;17&lt;/ref-type&gt;&lt;contributors&gt;&lt;authors&gt;&lt;author&gt;Schoenherr, CJ&lt;/author&gt;&lt;author&gt;Anderson, DJ&lt;/author&gt;&lt;/authors&gt;&lt;/contributors&gt;&lt;titles&gt;&lt;title&gt;The neuron-restrictive silencer factor (NRSF): a coordinate repressor of multiple neuron-specific genes&lt;/title&gt;&lt;secondary-title&gt;Science&lt;/secondary-title&gt;&lt;/titles&gt;&lt;periodical&gt;&lt;full-title&gt;Science&lt;/full-title&gt;&lt;/periodical&gt;&lt;pages&gt;1360-1363&lt;/pages&gt;&lt;volume&gt;267&lt;/volume&gt;&lt;number&gt;5202&lt;/number&gt;&lt;dates&gt;&lt;year&gt;1995&lt;/year&gt;&lt;pub-dates&gt;&lt;date&gt;March 3, 1995&lt;/date&gt;&lt;/pub-dates&gt;&lt;/dates&gt;&lt;urls&gt;&lt;related-urls&gt;&lt;url&gt;http://www.sciencemag.org/content/267/5202/1360.abstract&lt;/url&gt;&lt;/related-urls&gt;&lt;/urls&gt;&lt;electronic-resource-num&gt;10.1126/science.7871435&lt;/electronic-resource-num&gt;&lt;/record&gt;&lt;/Cite&gt;&lt;/EndNote&gt;</w:instrText>
      </w:r>
      <w:r w:rsidR="004E0995" w:rsidRPr="00325C99">
        <w:rPr>
          <w:rFonts w:ascii="Times" w:hAnsi="Times"/>
        </w:rPr>
        <w:fldChar w:fldCharType="separate"/>
      </w:r>
      <w:r w:rsidR="004E0995" w:rsidRPr="00325C99">
        <w:rPr>
          <w:rFonts w:ascii="Times" w:hAnsi="Times"/>
          <w:noProof/>
        </w:rPr>
        <w:t>(</w:t>
      </w:r>
      <w:hyperlink w:anchor="_ENREF_8" w:tooltip="Chong,  #132" w:history="1">
        <w:r w:rsidR="005F4CBA" w:rsidRPr="00325C99">
          <w:rPr>
            <w:rFonts w:ascii="Times" w:hAnsi="Times"/>
            <w:noProof/>
          </w:rPr>
          <w:t xml:space="preserve">Chong, Tapia-Ramirez et al. </w:t>
        </w:r>
      </w:hyperlink>
      <w:r w:rsidR="004E0995" w:rsidRPr="00325C99">
        <w:rPr>
          <w:rFonts w:ascii="Times" w:hAnsi="Times"/>
          <w:noProof/>
        </w:rPr>
        <w:t xml:space="preserve">; </w:t>
      </w:r>
      <w:hyperlink w:anchor="_ENREF_22" w:tooltip="Schoenherr, 1995 #131" w:history="1">
        <w:r w:rsidR="005F4CBA" w:rsidRPr="00325C99">
          <w:rPr>
            <w:rFonts w:ascii="Times" w:hAnsi="Times"/>
            <w:noProof/>
          </w:rPr>
          <w:t>Schoenherr and Anderson 1995</w:t>
        </w:r>
      </w:hyperlink>
      <w:r w:rsidR="004E0995" w:rsidRPr="00325C99">
        <w:rPr>
          <w:rFonts w:ascii="Times" w:hAnsi="Times"/>
          <w:noProof/>
        </w:rPr>
        <w:t>)</w:t>
      </w:r>
      <w:r w:rsidR="004E0995" w:rsidRPr="00325C99">
        <w:rPr>
          <w:rFonts w:ascii="Times" w:hAnsi="Times"/>
        </w:rPr>
        <w:fldChar w:fldCharType="end"/>
      </w:r>
      <w:r w:rsidR="004E0995" w:rsidRPr="00325C99">
        <w:rPr>
          <w:rFonts w:ascii="Times" w:hAnsi="Times"/>
        </w:rPr>
        <w:t xml:space="preserve">. </w:t>
      </w:r>
      <w:r w:rsidR="00831928" w:rsidRPr="00325C99">
        <w:rPr>
          <w:rFonts w:ascii="Times" w:hAnsi="Times"/>
        </w:rPr>
        <w:t>[genes SCG10</w:t>
      </w:r>
      <w:r w:rsidR="0036069B" w:rsidRPr="00325C99">
        <w:rPr>
          <w:rFonts w:ascii="Times" w:hAnsi="Times"/>
        </w:rPr>
        <w:t xml:space="preserve"> </w:t>
      </w:r>
      <w:r w:rsidR="00831928" w:rsidRPr="00325C99">
        <w:rPr>
          <w:rFonts w:ascii="Times" w:hAnsi="Times"/>
        </w:rPr>
        <w:t>and the type II sodium channel</w:t>
      </w:r>
      <w:r w:rsidR="0036069B" w:rsidRPr="00325C99">
        <w:rPr>
          <w:rFonts w:ascii="Times" w:hAnsi="Times"/>
        </w:rPr>
        <w:t>]</w:t>
      </w:r>
      <w:r w:rsidR="0019267E" w:rsidRPr="00325C99">
        <w:rPr>
          <w:rFonts w:ascii="Times" w:hAnsi="Times"/>
        </w:rPr>
        <w:t xml:space="preserve">  These 21bp RE1 sites became known as canonical RE1s (cRE1s) which have two central </w:t>
      </w:r>
      <w:del w:id="16" w:author="Shira Rockowitz" w:date="2011-03-21T14:12:00Z">
        <w:r w:rsidR="0019267E" w:rsidRPr="00325C99" w:rsidDel="002F0E1E">
          <w:rPr>
            <w:rFonts w:ascii="Times" w:hAnsi="Times"/>
          </w:rPr>
          <w:delText xml:space="preserve">positions </w:delText>
        </w:r>
      </w:del>
      <w:proofErr w:type="spellStart"/>
      <w:ins w:id="17" w:author="Shira Rockowitz" w:date="2011-03-21T14:12:00Z">
        <w:r w:rsidR="002F0E1E">
          <w:rPr>
            <w:rFonts w:ascii="Times" w:hAnsi="Times"/>
          </w:rPr>
          <w:t>basees</w:t>
        </w:r>
        <w:proofErr w:type="spellEnd"/>
        <w:r w:rsidR="002F0E1E" w:rsidRPr="00325C99">
          <w:rPr>
            <w:rFonts w:ascii="Times" w:hAnsi="Times"/>
          </w:rPr>
          <w:t xml:space="preserve"> </w:t>
        </w:r>
      </w:ins>
      <w:r w:rsidR="0019267E" w:rsidRPr="00325C99">
        <w:rPr>
          <w:rFonts w:ascii="Times" w:hAnsi="Times"/>
        </w:rPr>
        <w:t xml:space="preserve">with no sequence specificity </w:t>
      </w:r>
      <w:r w:rsidR="0019267E" w:rsidRPr="00325C99">
        <w:rPr>
          <w:rFonts w:ascii="Times" w:hAnsi="Times"/>
        </w:rPr>
        <w:fldChar w:fldCharType="begin"/>
      </w:r>
      <w:r w:rsidR="0019267E" w:rsidRPr="00325C99">
        <w:rPr>
          <w:rFonts w:ascii="Times" w:hAnsi="Times"/>
        </w:rPr>
        <w:instrText xml:space="preserve"> ADDIN EN.CITE &lt;EndNote&gt;&lt;Cite&gt;&lt;Author&gt;Barski&lt;/Author&gt;&lt;Year&gt;2007&lt;/Year&gt;&lt;RecNum&gt;139&lt;/RecNum&gt;&lt;DisplayText&gt;(Barski, Cuddapah et al. 2007)&lt;/DisplayText&gt;&lt;record&gt;&lt;rec-number&gt;139&lt;/rec-number&gt;&lt;foreign-keys&gt;&lt;key app="EN" db-id="ppa9xv2p3epesxe5dftvspped02setvfwt22"&gt;139&lt;/key&gt;&lt;/foreign-keys&gt;&lt;ref-type name="Journal Article"&gt;17&lt;/ref-type&gt;&lt;contributors&gt;&lt;authors&gt;&lt;author&gt;Barski, Artem&lt;/author&gt;&lt;author&gt;Cuddapah, Suresh&lt;/author&gt;&lt;author&gt;Cui, Kairong&lt;/author&gt;&lt;author&gt;Roh, Tae-Young&lt;/author&gt;&lt;author&gt;Schones, Dustin E.&lt;/author&gt;&lt;author&gt;Wang, Zhibin&lt;/author&gt;&lt;author&gt;Wei, Gang&lt;/author&gt;&lt;author&gt;Chepelev, Iouri&lt;/author&gt;&lt;author&gt;Zhao, Keji&lt;/author&gt;&lt;/authors&gt;&lt;/contributors&gt;&lt;titles&gt;&lt;title&gt;High-Resolution Profiling of Histone Methylations in the Human Genome&lt;/title&gt;&lt;secondary-title&gt;Cell&lt;/secondary-title&gt;&lt;/titles&gt;&lt;periodical&gt;&lt;full-title&gt;Cell&lt;/full-title&gt;&lt;/periodical&gt;&lt;pages&gt;823-837 &lt;/pages&gt;&lt;volume&gt;129&lt;/volume&gt;&lt;number&gt;4&lt;/number&gt;&lt;edition&gt;17 May 2007&lt;/edition&gt;&lt;section&gt;823&lt;/section&gt;&lt;dates&gt;&lt;year&gt;2007&lt;/year&gt;&lt;pub-dates&gt;&lt;date&gt;17 May 2007&lt;/date&gt;&lt;/pub-dates&gt;&lt;/dates&gt;&lt;isbn&gt;4&lt;/isbn&gt;&lt;urls&gt;&lt;/urls&gt;&lt;/record&gt;&lt;/Cite&gt;&lt;/EndNote&gt;</w:instrText>
      </w:r>
      <w:r w:rsidR="0019267E" w:rsidRPr="00325C99">
        <w:rPr>
          <w:rFonts w:ascii="Times" w:hAnsi="Times"/>
        </w:rPr>
        <w:fldChar w:fldCharType="separate"/>
      </w:r>
      <w:r w:rsidR="0019267E" w:rsidRPr="00325C99">
        <w:rPr>
          <w:rFonts w:ascii="Times" w:hAnsi="Times"/>
          <w:noProof/>
        </w:rPr>
        <w:t>(</w:t>
      </w:r>
      <w:hyperlink w:anchor="_ENREF_4" w:tooltip="Barski, 2007 #139" w:history="1">
        <w:r w:rsidR="005F4CBA" w:rsidRPr="00325C99">
          <w:rPr>
            <w:rFonts w:ascii="Times" w:hAnsi="Times"/>
            <w:noProof/>
          </w:rPr>
          <w:t>Barski, Cuddapah et al. 2007</w:t>
        </w:r>
      </w:hyperlink>
      <w:r w:rsidR="0019267E" w:rsidRPr="00325C99">
        <w:rPr>
          <w:rFonts w:ascii="Times" w:hAnsi="Times"/>
          <w:noProof/>
        </w:rPr>
        <w:t>)</w:t>
      </w:r>
      <w:r w:rsidR="0019267E" w:rsidRPr="00325C99">
        <w:rPr>
          <w:rFonts w:ascii="Times" w:hAnsi="Times"/>
        </w:rPr>
        <w:fldChar w:fldCharType="end"/>
      </w:r>
      <w:ins w:id="18" w:author="Shira Rockowitz" w:date="2011-03-21T14:09:00Z">
        <w:r w:rsidR="002F0E1E">
          <w:rPr>
            <w:rFonts w:ascii="Times" w:hAnsi="Times"/>
          </w:rPr>
          <w:t xml:space="preserve">. </w:t>
        </w:r>
      </w:ins>
      <w:del w:id="19" w:author="Shira Rockowitz" w:date="2011-03-21T14:03:00Z">
        <w:r w:rsidR="0019267E" w:rsidRPr="00325C99" w:rsidDel="002C14F6">
          <w:rPr>
            <w:rFonts w:ascii="Times" w:hAnsi="Times"/>
          </w:rPr>
          <w:delText xml:space="preserve">, </w:delText>
        </w:r>
      </w:del>
      <w:r w:rsidR="0019267E" w:rsidRPr="00325C99">
        <w:rPr>
          <w:rFonts w:ascii="Times" w:hAnsi="Times"/>
        </w:rPr>
        <w:t>REST has also been found to bind to non-canonical RE1 sites (ncRE1s)</w:t>
      </w:r>
      <w:r w:rsidR="0036069B" w:rsidRPr="00325C99">
        <w:rPr>
          <w:rFonts w:ascii="Times" w:hAnsi="Times"/>
        </w:rPr>
        <w:t xml:space="preserve"> </w:t>
      </w:r>
      <w:r w:rsidR="0019267E" w:rsidRPr="00325C99">
        <w:rPr>
          <w:rFonts w:ascii="Times" w:hAnsi="Times"/>
        </w:rPr>
        <w:t xml:space="preserve">which have between five and nine central positions with no sequence specificity, but the same flanking 19 bases, and half sites, which have one or the other flanking sequences. </w:t>
      </w:r>
      <w:del w:id="20" w:author="Shira Rockowitz" w:date="2011-03-21T14:09:00Z">
        <w:r w:rsidR="0019267E" w:rsidRPr="00325C99" w:rsidDel="002F0E1E">
          <w:rPr>
            <w:rFonts w:ascii="Times" w:hAnsi="Times"/>
          </w:rPr>
          <w:delText xml:space="preserve"> </w:delText>
        </w:r>
      </w:del>
      <w:r w:rsidR="009A42F5" w:rsidRPr="00325C99">
        <w:rPr>
          <w:rFonts w:ascii="Times" w:hAnsi="Times"/>
        </w:rPr>
        <w:t xml:space="preserve">Gene repression mediated by REST is achieved through </w:t>
      </w:r>
      <w:proofErr w:type="spellStart"/>
      <w:r w:rsidR="009A42F5" w:rsidRPr="00325C99">
        <w:rPr>
          <w:rFonts w:ascii="Times" w:hAnsi="Times"/>
        </w:rPr>
        <w:t>REST</w:t>
      </w:r>
      <w:ins w:id="21" w:author="Shira Rockowitz" w:date="2011-03-21T14:13:00Z">
        <w:r w:rsidR="002F0E1E">
          <w:rPr>
            <w:rFonts w:ascii="Times" w:hAnsi="Times"/>
          </w:rPr>
          <w:t>’</w:t>
        </w:r>
      </w:ins>
      <w:r w:rsidR="009A42F5" w:rsidRPr="00325C99">
        <w:rPr>
          <w:rFonts w:ascii="Times" w:hAnsi="Times"/>
        </w:rPr>
        <w:t>s</w:t>
      </w:r>
      <w:proofErr w:type="spellEnd"/>
      <w:r w:rsidR="009A42F5" w:rsidRPr="00325C99">
        <w:rPr>
          <w:rFonts w:ascii="Times" w:hAnsi="Times"/>
        </w:rPr>
        <w:t xml:space="preserve"> recruitm</w:t>
      </w:r>
      <w:r w:rsidR="004003C4" w:rsidRPr="00325C99">
        <w:rPr>
          <w:rFonts w:ascii="Times" w:hAnsi="Times"/>
        </w:rPr>
        <w:t xml:space="preserve">ent of a number of </w:t>
      </w:r>
      <w:proofErr w:type="spellStart"/>
      <w:r w:rsidR="004003C4" w:rsidRPr="00325C99">
        <w:rPr>
          <w:rFonts w:ascii="Times" w:hAnsi="Times"/>
        </w:rPr>
        <w:t>corepressors</w:t>
      </w:r>
      <w:proofErr w:type="spellEnd"/>
      <w:r w:rsidR="009A42F5" w:rsidRPr="00325C99">
        <w:rPr>
          <w:rFonts w:ascii="Times" w:hAnsi="Times"/>
        </w:rPr>
        <w:t xml:space="preserve"> that changed the epigenetic state of the genes they interact with. </w:t>
      </w:r>
      <w:r w:rsidR="000336AB" w:rsidRPr="00325C99">
        <w:rPr>
          <w:rFonts w:ascii="Times" w:hAnsi="Times"/>
        </w:rPr>
        <w:t xml:space="preserve"> (formation of REST complex)</w:t>
      </w:r>
      <w:r w:rsidR="009A42F5" w:rsidRPr="00325C99">
        <w:rPr>
          <w:rFonts w:ascii="Times" w:hAnsi="Times"/>
        </w:rPr>
        <w:t xml:space="preserve"> Some of these </w:t>
      </w:r>
      <w:proofErr w:type="spellStart"/>
      <w:r w:rsidR="009A42F5" w:rsidRPr="00325C99">
        <w:rPr>
          <w:rFonts w:ascii="Times" w:hAnsi="Times"/>
        </w:rPr>
        <w:t>corepress</w:t>
      </w:r>
      <w:r w:rsidR="004003C4" w:rsidRPr="00325C99">
        <w:rPr>
          <w:rFonts w:ascii="Times" w:hAnsi="Times"/>
        </w:rPr>
        <w:t>ors</w:t>
      </w:r>
      <w:proofErr w:type="spellEnd"/>
      <w:r w:rsidR="004003C4" w:rsidRPr="00325C99">
        <w:rPr>
          <w:rFonts w:ascii="Times" w:hAnsi="Times"/>
        </w:rPr>
        <w:t xml:space="preserve"> are a </w:t>
      </w:r>
      <w:proofErr w:type="spellStart"/>
      <w:r w:rsidR="004003C4" w:rsidRPr="00325C99">
        <w:rPr>
          <w:rFonts w:ascii="Times" w:hAnsi="Times"/>
        </w:rPr>
        <w:t>histone</w:t>
      </w:r>
      <w:proofErr w:type="spellEnd"/>
      <w:r w:rsidR="004003C4" w:rsidRPr="00325C99">
        <w:rPr>
          <w:rFonts w:ascii="Times" w:hAnsi="Times"/>
        </w:rPr>
        <w:t xml:space="preserve"> </w:t>
      </w:r>
      <w:proofErr w:type="spellStart"/>
      <w:r w:rsidR="004003C4" w:rsidRPr="00325C99">
        <w:rPr>
          <w:rFonts w:ascii="Times" w:hAnsi="Times"/>
        </w:rPr>
        <w:t>methylase</w:t>
      </w:r>
      <w:proofErr w:type="spellEnd"/>
      <w:r w:rsidR="004003C4" w:rsidRPr="00325C99">
        <w:rPr>
          <w:rFonts w:ascii="Times" w:hAnsi="Times"/>
        </w:rPr>
        <w:t xml:space="preserve">, a </w:t>
      </w:r>
      <w:proofErr w:type="spellStart"/>
      <w:r w:rsidR="004003C4" w:rsidRPr="00325C99">
        <w:rPr>
          <w:rFonts w:ascii="Times" w:hAnsi="Times"/>
        </w:rPr>
        <w:t>histone</w:t>
      </w:r>
      <w:proofErr w:type="spellEnd"/>
      <w:r w:rsidR="004003C4" w:rsidRPr="00325C99">
        <w:rPr>
          <w:rFonts w:ascii="Times" w:hAnsi="Times"/>
        </w:rPr>
        <w:t xml:space="preserve"> </w:t>
      </w:r>
      <w:proofErr w:type="spellStart"/>
      <w:r w:rsidR="009A42F5" w:rsidRPr="00325C99">
        <w:rPr>
          <w:rFonts w:ascii="Times" w:hAnsi="Times"/>
        </w:rPr>
        <w:t>demethylase</w:t>
      </w:r>
      <w:proofErr w:type="spellEnd"/>
      <w:r w:rsidR="009A42F5" w:rsidRPr="00325C99">
        <w:rPr>
          <w:rFonts w:ascii="Times" w:hAnsi="Times"/>
        </w:rPr>
        <w:t xml:space="preserve">, </w:t>
      </w:r>
      <w:proofErr w:type="spellStart"/>
      <w:r w:rsidR="009A42F5" w:rsidRPr="00325C99">
        <w:rPr>
          <w:rFonts w:ascii="Times" w:hAnsi="Times"/>
        </w:rPr>
        <w:t>histone</w:t>
      </w:r>
      <w:proofErr w:type="spellEnd"/>
      <w:r w:rsidR="009A42F5" w:rsidRPr="00325C99">
        <w:rPr>
          <w:rFonts w:ascii="Times" w:hAnsi="Times"/>
        </w:rPr>
        <w:t xml:space="preserve"> </w:t>
      </w:r>
      <w:proofErr w:type="spellStart"/>
      <w:r w:rsidR="009A42F5" w:rsidRPr="00325C99">
        <w:rPr>
          <w:rFonts w:ascii="Times" w:hAnsi="Times"/>
        </w:rPr>
        <w:t>deacetylases</w:t>
      </w:r>
      <w:proofErr w:type="spellEnd"/>
      <w:ins w:id="22" w:author="Shira Rockowitz" w:date="2011-03-21T14:14:00Z">
        <w:r w:rsidR="002F0E1E">
          <w:rPr>
            <w:rFonts w:ascii="Times" w:hAnsi="Times"/>
          </w:rPr>
          <w:t>,</w:t>
        </w:r>
      </w:ins>
      <w:r w:rsidR="004003C4" w:rsidRPr="00325C99">
        <w:rPr>
          <w:rFonts w:ascii="Times" w:hAnsi="Times"/>
        </w:rPr>
        <w:t xml:space="preserve"> and a chromatin remodeling protein </w:t>
      </w:r>
      <w:r w:rsidR="004003C4" w:rsidRPr="00325C99">
        <w:rPr>
          <w:rFonts w:ascii="Times" w:hAnsi="Times"/>
        </w:rPr>
        <w:fldChar w:fldCharType="begin"/>
      </w:r>
      <w:r w:rsidR="004003C4" w:rsidRPr="00325C99">
        <w:rPr>
          <w:rFonts w:ascii="Times" w:hAnsi="Times"/>
        </w:rPr>
        <w:instrText xml:space="preserve"> ADDIN EN.CITE &lt;EndNote&gt;&lt;Cite&gt;&lt;Author&gt;Ooi&lt;/Author&gt;&lt;Year&gt;2007&lt;/Year&gt;&lt;RecNum&gt;133&lt;/RecNum&gt;&lt;DisplayText&gt;(Ooi and Wood 2007)&lt;/DisplayText&gt;&lt;record&gt;&lt;rec-number&gt;133&lt;/rec-number&gt;&lt;foreign-keys&gt;&lt;key app="EN" db-id="ppa9xv2p3epesxe5dftvspped02setvfwt22"&gt;133&lt;/key&gt;&lt;/foreign-keys&gt;&lt;ref-type name="Journal Article"&gt;17&lt;/ref-type&gt;&lt;contributors&gt;&lt;authors&gt;&lt;author&gt;Ooi, Lezanne&lt;/author&gt;&lt;author&gt;Wood, Ian C.&lt;/author&gt;&lt;/authors&gt;&lt;/contributors&gt;&lt;titles&gt;&lt;title&gt;Chromatin crosstalk in development and disease: lessons from REST&lt;/title&gt;&lt;secondary-title&gt;Nat Rev Genet&lt;/secondary-title&gt;&lt;/titles&gt;&lt;periodical&gt;&lt;full-title&gt;Nat Rev Genet&lt;/full-title&gt;&lt;/periodical&gt;&lt;pages&gt;544-554&lt;/pages&gt;&lt;volume&gt;8&lt;/volume&gt;&lt;number&gt;7&lt;/number&gt;&lt;dates&gt;&lt;year&gt;2007&lt;/year&gt;&lt;/dates&gt;&lt;publisher&gt;Nature Publishing Group&lt;/publisher&gt;&lt;isbn&gt;1471-0056&lt;/isbn&gt;&lt;work-type&gt;10.1038/nrg2100&lt;/work-type&gt;&lt;urls&gt;&lt;related-urls&gt;&lt;url&gt;http://dx.doi.org/10.1038/nrg2100&lt;/url&gt;&lt;/related-urls&gt;&lt;/urls&gt;&lt;/record&gt;&lt;/Cite&gt;&lt;/EndNote&gt;</w:instrText>
      </w:r>
      <w:r w:rsidR="004003C4" w:rsidRPr="00325C99">
        <w:rPr>
          <w:rFonts w:ascii="Times" w:hAnsi="Times"/>
        </w:rPr>
        <w:fldChar w:fldCharType="separate"/>
      </w:r>
      <w:r w:rsidR="004003C4" w:rsidRPr="00325C99">
        <w:rPr>
          <w:rFonts w:ascii="Times" w:hAnsi="Times"/>
          <w:noProof/>
        </w:rPr>
        <w:t>(</w:t>
      </w:r>
      <w:hyperlink w:anchor="_ENREF_19" w:tooltip="Ooi, 2007 #133" w:history="1">
        <w:r w:rsidR="005F4CBA" w:rsidRPr="00325C99">
          <w:rPr>
            <w:rFonts w:ascii="Times" w:hAnsi="Times"/>
            <w:noProof/>
          </w:rPr>
          <w:t>Ooi and Wood 2007</w:t>
        </w:r>
      </w:hyperlink>
      <w:r w:rsidR="004003C4" w:rsidRPr="00325C99">
        <w:rPr>
          <w:rFonts w:ascii="Times" w:hAnsi="Times"/>
          <w:noProof/>
        </w:rPr>
        <w:t>)</w:t>
      </w:r>
      <w:r w:rsidR="004003C4" w:rsidRPr="00325C99">
        <w:rPr>
          <w:rFonts w:ascii="Times" w:hAnsi="Times"/>
        </w:rPr>
        <w:fldChar w:fldCharType="end"/>
      </w:r>
      <w:r w:rsidR="004003C4" w:rsidRPr="00325C99">
        <w:rPr>
          <w:rFonts w:ascii="Times" w:hAnsi="Times"/>
        </w:rPr>
        <w:t xml:space="preserve">. </w:t>
      </w:r>
      <w:r w:rsidR="001E2C7D" w:rsidRPr="00325C99">
        <w:rPr>
          <w:rFonts w:ascii="Times" w:hAnsi="Times"/>
        </w:rPr>
        <w:t xml:space="preserve">  </w:t>
      </w:r>
      <w:r w:rsidR="00C44F30" w:rsidRPr="00325C99">
        <w:rPr>
          <w:rFonts w:ascii="Times" w:hAnsi="Times"/>
        </w:rPr>
        <w:t>[probably should name these here]</w:t>
      </w:r>
      <w:r w:rsidR="001C2C03" w:rsidRPr="00325C99">
        <w:rPr>
          <w:rFonts w:ascii="Times" w:hAnsi="Times"/>
        </w:rPr>
        <w:t xml:space="preserve"> These </w:t>
      </w:r>
      <w:proofErr w:type="spellStart"/>
      <w:r w:rsidR="001C2C03" w:rsidRPr="00325C99">
        <w:rPr>
          <w:rFonts w:ascii="Times" w:hAnsi="Times"/>
        </w:rPr>
        <w:t>histone</w:t>
      </w:r>
      <w:proofErr w:type="spellEnd"/>
      <w:r w:rsidR="001C2C03" w:rsidRPr="00325C99">
        <w:rPr>
          <w:rFonts w:ascii="Times" w:hAnsi="Times"/>
        </w:rPr>
        <w:t xml:space="preserve"> modifying enzymes act to remove modifications that have been </w:t>
      </w:r>
      <w:r w:rsidR="000336AB" w:rsidRPr="00325C99">
        <w:rPr>
          <w:rFonts w:ascii="Times" w:hAnsi="Times"/>
        </w:rPr>
        <w:t>associated</w:t>
      </w:r>
      <w:r w:rsidR="001C2C03" w:rsidRPr="00325C99">
        <w:rPr>
          <w:rFonts w:ascii="Times" w:hAnsi="Times"/>
        </w:rPr>
        <w:t xml:space="preserve"> with gene expression CITATION and </w:t>
      </w:r>
      <w:del w:id="23" w:author="Shira Rockowitz" w:date="2011-03-21T14:16:00Z">
        <w:r w:rsidR="001C2C03" w:rsidRPr="00325C99" w:rsidDel="002F0E1E">
          <w:rPr>
            <w:rFonts w:ascii="Times" w:hAnsi="Times"/>
          </w:rPr>
          <w:delText xml:space="preserve">act to </w:delText>
        </w:r>
      </w:del>
      <w:r w:rsidR="001C2C03" w:rsidRPr="00325C99">
        <w:rPr>
          <w:rFonts w:ascii="Times" w:hAnsi="Times"/>
        </w:rPr>
        <w:t xml:space="preserve">add modifications that have been </w:t>
      </w:r>
      <w:r w:rsidR="000336AB" w:rsidRPr="00325C99">
        <w:rPr>
          <w:rFonts w:ascii="Times" w:hAnsi="Times"/>
        </w:rPr>
        <w:t>associated</w:t>
      </w:r>
      <w:r w:rsidR="001C2C03" w:rsidRPr="00325C99">
        <w:rPr>
          <w:rFonts w:ascii="Times" w:hAnsi="Times"/>
        </w:rPr>
        <w:t xml:space="preserve"> with gene repression CITATION.  </w:t>
      </w:r>
      <w:r w:rsidR="00D23D7F" w:rsidRPr="00325C99">
        <w:rPr>
          <w:rFonts w:ascii="Times" w:hAnsi="Times"/>
        </w:rPr>
        <w:t xml:space="preserve">REST also acts to repress genes through interaction with TATA-binding protein </w:t>
      </w:r>
      <w:r w:rsidR="00D23D7F" w:rsidRPr="00325C99">
        <w:rPr>
          <w:rFonts w:ascii="Times" w:hAnsi="Times"/>
        </w:rPr>
        <w:fldChar w:fldCharType="begin"/>
      </w:r>
      <w:r w:rsidR="00D23D7F" w:rsidRPr="00325C99">
        <w:rPr>
          <w:rFonts w:ascii="Times" w:hAnsi="Times"/>
        </w:rPr>
        <w:instrText xml:space="preserve"> ADDIN EN.CITE &lt;EndNote&gt;&lt;Cite&gt;&lt;Author&gt;Murai&lt;/Author&gt;&lt;Year&gt;2004&lt;/Year&gt;&lt;RecNum&gt;156&lt;/RecNum&gt;&lt;DisplayText&gt;(Murai, Naruse et al. 2004)&lt;/DisplayText&gt;&lt;record&gt;&lt;rec-number&gt;156&lt;/rec-number&gt;&lt;foreign-keys&gt;&lt;key app="EN" db-id="ppa9xv2p3epesxe5dftvspped02setvfwt22"&gt;156&lt;/key&gt;&lt;/foreign-keys&gt;&lt;ref-type name="Journal Article"&gt;17&lt;/ref-type&gt;&lt;contributors&gt;&lt;authors&gt;&lt;author&gt;Murai, Kiyohito&lt;/author&gt;&lt;author&gt;Naruse, Yoshihisa&lt;/author&gt;&lt;author&gt;Shaul, Yosef&lt;/author&gt;&lt;author&gt;Agata, Yasutoshi&lt;/author&gt;&lt;author&gt;Mori, Nozomu&lt;/author&gt;&lt;/authors&gt;&lt;/contributors&gt;&lt;titles&gt;&lt;title&gt;Direct interaction of NRSF with TBP: chromatin reorganization and core promoter repression for neuron‚Äêspecific gene transcription&lt;/title&gt;&lt;secondary-title&gt;Nucleic Acids Research&lt;/secondary-title&gt;&lt;/titles&gt;&lt;periodical&gt;&lt;full-title&gt;Nucleic Acids Research&lt;/full-title&gt;&lt;/periodical&gt;&lt;pages&gt;3180-3189&lt;/pages&gt;&lt;volume&gt;32&lt;/volume&gt;&lt;number&gt;10&lt;/number&gt;&lt;dates&gt;&lt;year&gt;2004&lt;/year&gt;&lt;pub-dates&gt;&lt;date&gt;May 15, 2004&lt;/date&gt;&lt;/pub-dates&gt;&lt;/dates&gt;&lt;urls&gt;&lt;related-urls&gt;&lt;url&gt;http://nar.oxfordjournals.org/content/32/10/3180.abstract&lt;/url&gt;&lt;/related-urls&gt;&lt;/urls&gt;&lt;electronic-resource-num&gt;10.1093/nar/gkh550&lt;/electronic-resource-num&gt;&lt;/record&gt;&lt;/Cite&gt;&lt;/EndNote&gt;</w:instrText>
      </w:r>
      <w:r w:rsidR="00D23D7F" w:rsidRPr="00325C99">
        <w:rPr>
          <w:rFonts w:ascii="Times" w:hAnsi="Times"/>
        </w:rPr>
        <w:fldChar w:fldCharType="separate"/>
      </w:r>
      <w:r w:rsidR="00D23D7F" w:rsidRPr="00325C99">
        <w:rPr>
          <w:rFonts w:ascii="Times" w:hAnsi="Times"/>
          <w:noProof/>
        </w:rPr>
        <w:t>(</w:t>
      </w:r>
      <w:hyperlink w:anchor="_ENREF_17" w:tooltip="Murai, 2004 #156" w:history="1">
        <w:r w:rsidR="005F4CBA" w:rsidRPr="00325C99">
          <w:rPr>
            <w:rFonts w:ascii="Times" w:hAnsi="Times"/>
            <w:noProof/>
          </w:rPr>
          <w:t>Murai, Naruse et al. 2004</w:t>
        </w:r>
      </w:hyperlink>
      <w:r w:rsidR="00D23D7F" w:rsidRPr="00325C99">
        <w:rPr>
          <w:rFonts w:ascii="Times" w:hAnsi="Times"/>
          <w:noProof/>
        </w:rPr>
        <w:t>)</w:t>
      </w:r>
      <w:r w:rsidR="00D23D7F" w:rsidRPr="00325C99">
        <w:rPr>
          <w:rFonts w:ascii="Times" w:hAnsi="Times"/>
        </w:rPr>
        <w:fldChar w:fldCharType="end"/>
      </w:r>
      <w:r w:rsidR="00D23D7F" w:rsidRPr="00325C99">
        <w:rPr>
          <w:rFonts w:ascii="Times" w:hAnsi="Times"/>
        </w:rPr>
        <w:t xml:space="preserve"> </w:t>
      </w:r>
      <w:r w:rsidR="005C68C3" w:rsidRPr="00325C99">
        <w:rPr>
          <w:rFonts w:ascii="Times" w:hAnsi="Times"/>
        </w:rPr>
        <w:t>which  inhibits the formation of</w:t>
      </w:r>
      <w:r w:rsidR="00D23D7F" w:rsidRPr="00325C99">
        <w:rPr>
          <w:rFonts w:ascii="Times" w:hAnsi="Times"/>
        </w:rPr>
        <w:t xml:space="preserve"> the </w:t>
      </w:r>
      <w:proofErr w:type="spellStart"/>
      <w:r w:rsidR="00D23D7F" w:rsidRPr="00325C99">
        <w:rPr>
          <w:rFonts w:ascii="Times" w:hAnsi="Times"/>
        </w:rPr>
        <w:t>preinitiation</w:t>
      </w:r>
      <w:proofErr w:type="spellEnd"/>
      <w:r w:rsidR="00D23D7F" w:rsidRPr="00325C99">
        <w:rPr>
          <w:rFonts w:ascii="Times" w:hAnsi="Times"/>
        </w:rPr>
        <w:t xml:space="preserve"> complex</w:t>
      </w:r>
      <w:r w:rsidR="005C68C3" w:rsidRPr="00325C99">
        <w:rPr>
          <w:rFonts w:ascii="Times" w:hAnsi="Times"/>
        </w:rPr>
        <w:t xml:space="preserve"> and through the recruitment of small CTD </w:t>
      </w:r>
      <w:proofErr w:type="spellStart"/>
      <w:r w:rsidR="005C68C3" w:rsidRPr="00325C99">
        <w:rPr>
          <w:rFonts w:ascii="Times" w:hAnsi="Times"/>
        </w:rPr>
        <w:t>phosphatases</w:t>
      </w:r>
      <w:proofErr w:type="spellEnd"/>
      <w:ins w:id="24" w:author="Shira Rockowitz" w:date="2011-03-21T14:20:00Z">
        <w:r w:rsidR="00A5343F">
          <w:rPr>
            <w:rFonts w:ascii="Times" w:hAnsi="Times"/>
          </w:rPr>
          <w:t>,</w:t>
        </w:r>
      </w:ins>
      <w:r w:rsidR="005C68C3" w:rsidRPr="00325C99">
        <w:rPr>
          <w:rFonts w:ascii="Times" w:hAnsi="Times"/>
        </w:rPr>
        <w:t xml:space="preserve"> which </w:t>
      </w:r>
      <w:proofErr w:type="spellStart"/>
      <w:r w:rsidR="005C68C3" w:rsidRPr="00325C99">
        <w:rPr>
          <w:rFonts w:ascii="Times" w:hAnsi="Times"/>
        </w:rPr>
        <w:t>downregulate</w:t>
      </w:r>
      <w:proofErr w:type="spellEnd"/>
      <w:r w:rsidR="005C68C3" w:rsidRPr="00325C99">
        <w:rPr>
          <w:rFonts w:ascii="Times" w:hAnsi="Times"/>
        </w:rPr>
        <w:t xml:space="preserve"> </w:t>
      </w:r>
      <w:proofErr w:type="spellStart"/>
      <w:r w:rsidR="005C68C3" w:rsidRPr="00325C99">
        <w:rPr>
          <w:rFonts w:ascii="Times" w:hAnsi="Times"/>
        </w:rPr>
        <w:t>RNApolII</w:t>
      </w:r>
      <w:proofErr w:type="spellEnd"/>
      <w:r w:rsidR="005C68C3" w:rsidRPr="00325C99">
        <w:rPr>
          <w:rFonts w:ascii="Times" w:hAnsi="Times"/>
        </w:rPr>
        <w:t xml:space="preserve"> activity </w:t>
      </w:r>
      <w:r w:rsidR="005C68C3" w:rsidRPr="00325C99">
        <w:rPr>
          <w:rFonts w:ascii="Times" w:hAnsi="Times"/>
        </w:rPr>
        <w:fldChar w:fldCharType="begin"/>
      </w:r>
      <w:r w:rsidR="005C68C3" w:rsidRPr="00325C99">
        <w:rPr>
          <w:rFonts w:ascii="Times" w:hAnsi="Times"/>
        </w:rPr>
        <w:instrText xml:space="preserve"> ADDIN EN.CITE &lt;EndNote&gt;&lt;Cite&gt;&lt;Author&gt;Yeo&lt;/Author&gt;&lt;Year&gt;2005&lt;/Year&gt;&lt;RecNum&gt;157&lt;/RecNum&gt;&lt;DisplayText&gt;(Yeo, Lee et al. 2005)&lt;/DisplayText&gt;&lt;record&gt;&lt;rec-number&gt;157&lt;/rec-number&gt;&lt;foreign-keys&gt;&lt;key app="EN" db-id="ppa9xv2p3epesxe5dftvspped02setvfwt22"&gt;157&lt;/key&gt;&lt;/foreign-keys&gt;&lt;ref-type name="Journal Article"&gt;17&lt;/ref-type&gt;&lt;contributors&gt;&lt;authors&gt;&lt;author&gt;Yeo, Michele&lt;/author&gt;&lt;author&gt;Lee, Soo-Kyung&lt;/author&gt;&lt;author&gt;Lee, Bora&lt;/author&gt;&lt;author&gt;Ruiz, Esmeralda C.&lt;/author&gt;&lt;author&gt;Pfaff, Samuel L.&lt;/author&gt;&lt;author&gt;Gill, Gordon N.&lt;/author&gt;&lt;/authors&gt;&lt;/contributors&gt;&lt;titles&gt;&lt;title&gt;Small CTD Phosphatases Function in Silencing Neuronal Gene Expression&lt;/title&gt;&lt;secondary-title&gt;Science&lt;/secondary-title&gt;&lt;/titles&gt;&lt;periodical&gt;&lt;full-title&gt;Science&lt;/full-title&gt;&lt;/periodical&gt;&lt;pages&gt;596-600&lt;/pages&gt;&lt;volume&gt;307&lt;/volume&gt;&lt;number&gt;5709&lt;/number&gt;&lt;dates&gt;&lt;year&gt;2005&lt;/year&gt;&lt;pub-dates&gt;&lt;date&gt;January 28, 2005&lt;/date&gt;&lt;/pub-dates&gt;&lt;/dates&gt;&lt;urls&gt;&lt;related-urls&gt;&lt;url&gt;http://www.sciencemag.org/content/307/5709/596.abstract&lt;/url&gt;&lt;/related-urls&gt;&lt;/urls&gt;&lt;electronic-resource-num&gt;10.1126/science.1100801&lt;/electronic-resource-num&gt;&lt;/record&gt;&lt;/Cite&gt;&lt;/EndNote&gt;</w:instrText>
      </w:r>
      <w:r w:rsidR="005C68C3" w:rsidRPr="00325C99">
        <w:rPr>
          <w:rFonts w:ascii="Times" w:hAnsi="Times"/>
        </w:rPr>
        <w:fldChar w:fldCharType="separate"/>
      </w:r>
      <w:r w:rsidR="005C68C3" w:rsidRPr="00325C99">
        <w:rPr>
          <w:rFonts w:ascii="Times" w:hAnsi="Times"/>
          <w:noProof/>
        </w:rPr>
        <w:t>(</w:t>
      </w:r>
      <w:hyperlink w:anchor="_ENREF_24" w:tooltip="Yeo, 2005 #157" w:history="1">
        <w:r w:rsidR="005F4CBA" w:rsidRPr="00325C99">
          <w:rPr>
            <w:rFonts w:ascii="Times" w:hAnsi="Times"/>
            <w:noProof/>
          </w:rPr>
          <w:t>Yeo, Lee et al. 2005</w:t>
        </w:r>
      </w:hyperlink>
      <w:r w:rsidR="005C68C3" w:rsidRPr="00325C99">
        <w:rPr>
          <w:rFonts w:ascii="Times" w:hAnsi="Times"/>
          <w:noProof/>
        </w:rPr>
        <w:t>)</w:t>
      </w:r>
      <w:r w:rsidR="005C68C3" w:rsidRPr="00325C99">
        <w:rPr>
          <w:rFonts w:ascii="Times" w:hAnsi="Times"/>
        </w:rPr>
        <w:fldChar w:fldCharType="end"/>
      </w:r>
      <w:r w:rsidR="005C68C3" w:rsidRPr="00325C99">
        <w:rPr>
          <w:rFonts w:ascii="Times" w:hAnsi="Times"/>
        </w:rPr>
        <w:t>.</w:t>
      </w:r>
      <w:ins w:id="25" w:author="Shira Rockowitz" w:date="2011-03-21T14:20:00Z">
        <w:r w:rsidR="00A5343F">
          <w:rPr>
            <w:rFonts w:ascii="Times" w:hAnsi="Times"/>
          </w:rPr>
          <w:t xml:space="preserve"> </w:t>
        </w:r>
      </w:ins>
      <w:r w:rsidR="00057085" w:rsidRPr="00325C99">
        <w:rPr>
          <w:rFonts w:ascii="Times" w:hAnsi="Times"/>
        </w:rPr>
        <w:t xml:space="preserve">Some recent studies have implicated REST </w:t>
      </w:r>
      <w:r w:rsidR="00E37AD2" w:rsidRPr="00325C99">
        <w:rPr>
          <w:rFonts w:ascii="Times" w:hAnsi="Times"/>
        </w:rPr>
        <w:t xml:space="preserve">(or various </w:t>
      </w:r>
      <w:proofErr w:type="spellStart"/>
      <w:r w:rsidR="00E37AD2" w:rsidRPr="00325C99">
        <w:rPr>
          <w:rFonts w:ascii="Times" w:hAnsi="Times"/>
        </w:rPr>
        <w:t>isoforms</w:t>
      </w:r>
      <w:proofErr w:type="spellEnd"/>
      <w:r w:rsidR="00E37AD2" w:rsidRPr="00325C99">
        <w:rPr>
          <w:rFonts w:ascii="Times" w:hAnsi="Times"/>
        </w:rPr>
        <w:t xml:space="preserve"> of REST) </w:t>
      </w:r>
      <w:r w:rsidR="00041C49" w:rsidRPr="00325C99">
        <w:rPr>
          <w:rFonts w:ascii="Times" w:hAnsi="Times"/>
        </w:rPr>
        <w:t xml:space="preserve">in the activation of some genes MORE </w:t>
      </w:r>
      <w:r w:rsidR="00057085" w:rsidRPr="00325C99">
        <w:rPr>
          <w:rFonts w:ascii="Times" w:hAnsi="Times"/>
        </w:rPr>
        <w:t>CITATION</w:t>
      </w:r>
      <w:r w:rsidR="00041C49" w:rsidRPr="00325C99">
        <w:rPr>
          <w:rFonts w:ascii="Times" w:hAnsi="Times"/>
        </w:rPr>
        <w:fldChar w:fldCharType="begin"/>
      </w:r>
      <w:r w:rsidR="00041C49" w:rsidRPr="00325C99">
        <w:rPr>
          <w:rFonts w:ascii="Times" w:hAnsi="Times"/>
        </w:rPr>
        <w:instrText xml:space="preserve"> ADDIN EN.CITE &lt;EndNote&gt;&lt;Cite&gt;&lt;Author&gt;Bessis&lt;/Author&gt;&lt;Year&gt;1997&lt;/Year&gt;&lt;RecNum&gt;151&lt;/RecNum&gt;&lt;DisplayText&gt;(Bessis, Champtiaux et al. 1997)&lt;/DisplayText&gt;&lt;record&gt;&lt;rec-number&gt;151&lt;/rec-number&gt;&lt;foreign-keys&gt;&lt;key app="EN" db-id="ppa9xv2p3epesxe5dftvspped02setvfwt22"&gt;151&lt;/key&gt;&lt;/foreign-keys&gt;&lt;ref-type name="Journal Article"&gt;17&lt;/ref-type&gt;&lt;contributors&gt;&lt;authors&gt;&lt;author&gt;Bessis, Alain&lt;/author&gt;&lt;author&gt;Champtiaux, Nicolas&lt;/author&gt;&lt;author&gt;Chatelin, Laurent&lt;/author&gt;&lt;author&gt;Changeux, Jean-Pierre&lt;/author&gt;&lt;/authors&gt;&lt;/contributors&gt;&lt;titles&gt;&lt;title&gt;The neuron-restrictive silencer element: A dual enhancer/silencer crucial for patterned expression of a nicotinic receptor gene in the‚Äâbrain&lt;/title&gt;&lt;secondary-title&gt;Proceedings of the National Academy of Sciences&lt;/secondary-title&gt;&lt;/titles&gt;&lt;periodical&gt;&lt;full-title&gt;Proceedings of the National Academy of Sciences&lt;/full-title&gt;&lt;/periodical&gt;&lt;pages&gt;5906-5911&lt;/pages&gt;&lt;volume&gt;94&lt;/volume&gt;&lt;number&gt;11&lt;/number&gt;&lt;dates&gt;&lt;year&gt;1997&lt;/year&gt;&lt;pub-dates&gt;&lt;date&gt;May 27, 1997&lt;/date&gt;&lt;/pub-dates&gt;&lt;/dates&gt;&lt;urls&gt;&lt;related-urls&gt;&lt;url&gt;http://www.pnas.org/content/94/11/5906.abstract&lt;/url&gt;&lt;/related-urls&gt;&lt;/urls&gt;&lt;/record&gt;&lt;/Cite&gt;&lt;/EndNote&gt;</w:instrText>
      </w:r>
      <w:r w:rsidR="00041C49" w:rsidRPr="00325C99">
        <w:rPr>
          <w:rFonts w:ascii="Times" w:hAnsi="Times"/>
        </w:rPr>
        <w:fldChar w:fldCharType="separate"/>
      </w:r>
      <w:r w:rsidR="00041C49" w:rsidRPr="00325C99">
        <w:rPr>
          <w:rFonts w:ascii="Times" w:hAnsi="Times"/>
          <w:noProof/>
        </w:rPr>
        <w:t>(</w:t>
      </w:r>
      <w:hyperlink w:anchor="_ENREF_5" w:tooltip="Bessis, 1997 #151" w:history="1">
        <w:r w:rsidR="005F4CBA" w:rsidRPr="00325C99">
          <w:rPr>
            <w:rFonts w:ascii="Times" w:hAnsi="Times"/>
            <w:noProof/>
          </w:rPr>
          <w:t>Bessis, Champtiaux et al. 1997</w:t>
        </w:r>
      </w:hyperlink>
      <w:r w:rsidR="00041C49" w:rsidRPr="00325C99">
        <w:rPr>
          <w:rFonts w:ascii="Times" w:hAnsi="Times"/>
          <w:noProof/>
        </w:rPr>
        <w:t>)</w:t>
      </w:r>
      <w:r w:rsidR="00041C49" w:rsidRPr="00325C99">
        <w:rPr>
          <w:rFonts w:ascii="Times" w:hAnsi="Times"/>
        </w:rPr>
        <w:fldChar w:fldCharType="end"/>
      </w:r>
      <w:r w:rsidR="00057085" w:rsidRPr="00325C99">
        <w:rPr>
          <w:rFonts w:ascii="Times" w:hAnsi="Times"/>
        </w:rPr>
        <w:t xml:space="preserve">. </w:t>
      </w:r>
      <w:r w:rsidR="00D8016B" w:rsidRPr="00325C99">
        <w:rPr>
          <w:rFonts w:ascii="Times" w:hAnsi="Times"/>
        </w:rPr>
        <w:t xml:space="preserve"> MECHANISM?</w:t>
      </w:r>
    </w:p>
    <w:p w:rsidR="00D8016B" w:rsidRPr="00325C99" w:rsidRDefault="00D8016B">
      <w:pPr>
        <w:rPr>
          <w:rFonts w:ascii="Times" w:hAnsi="Times"/>
        </w:rPr>
      </w:pPr>
    </w:p>
    <w:p w:rsidR="00C126F6" w:rsidRPr="00325C99" w:rsidRDefault="00D8016B">
      <w:pPr>
        <w:rPr>
          <w:rFonts w:ascii="Times" w:hAnsi="Times"/>
          <w:szCs w:val="20"/>
        </w:rPr>
      </w:pPr>
      <w:r w:rsidRPr="00325C99">
        <w:rPr>
          <w:rFonts w:ascii="Times" w:hAnsi="Times"/>
        </w:rPr>
        <w:t xml:space="preserve">REST has a prevalent role in many diseases.  REST was identified as a tumor suppressor in breast cancer </w:t>
      </w:r>
      <w:r w:rsidR="00867A9D" w:rsidRPr="00325C99">
        <w:rPr>
          <w:rFonts w:ascii="Times" w:hAnsi="Times"/>
        </w:rPr>
        <w:fldChar w:fldCharType="begin">
          <w:fldData xml:space="preserve">PEVuZE5vdGU+PENpdGU+PEF1dGhvcj5SZWRkeTwvQXV0aG9yPjxZZWFyPjIwMDk8L1llYXI+PFJl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==
</w:fldData>
        </w:fldChar>
      </w:r>
      <w:r w:rsidR="00867A9D" w:rsidRPr="00325C99">
        <w:rPr>
          <w:rFonts w:ascii="Times" w:hAnsi="Times"/>
        </w:rPr>
        <w:instrText xml:space="preserve"> ADDIN EN.CITE </w:instrText>
      </w:r>
      <w:r w:rsidR="00867A9D" w:rsidRPr="00325C99">
        <w:rPr>
          <w:rFonts w:ascii="Times" w:hAnsi="Times"/>
        </w:rPr>
        <w:fldChar w:fldCharType="begin">
          <w:fldData xml:space="preserve">PEVuZE5vdGU+PENpdGU+PEF1dGhvcj5SZWRkeTwvQXV0aG9yPjxZZWFyPjIwMDk8L1llYXI+PFJl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==
</w:fldData>
        </w:fldChar>
      </w:r>
      <w:r w:rsidR="00867A9D" w:rsidRPr="00325C99">
        <w:rPr>
          <w:rFonts w:ascii="Times" w:hAnsi="Times"/>
        </w:rPr>
        <w:instrText xml:space="preserve"> ADDIN EN.CITE.DATA </w:instrText>
      </w:r>
      <w:r w:rsidR="00867A9D" w:rsidRPr="00325C99">
        <w:rPr>
          <w:rFonts w:ascii="Times" w:hAnsi="Times"/>
        </w:rPr>
      </w:r>
      <w:r w:rsidR="00867A9D" w:rsidRPr="00325C99">
        <w:rPr>
          <w:rFonts w:ascii="Times" w:hAnsi="Times"/>
        </w:rPr>
        <w:fldChar w:fldCharType="end"/>
      </w:r>
      <w:r w:rsidR="00867A9D" w:rsidRPr="00325C99">
        <w:rPr>
          <w:rFonts w:ascii="Times" w:hAnsi="Times"/>
        </w:rPr>
        <w:fldChar w:fldCharType="separate"/>
      </w:r>
      <w:r w:rsidR="00867A9D" w:rsidRPr="00325C99">
        <w:rPr>
          <w:rFonts w:ascii="Times" w:hAnsi="Times"/>
          <w:noProof/>
        </w:rPr>
        <w:t>(</w:t>
      </w:r>
      <w:hyperlink w:anchor="_ENREF_23" w:tooltip="Westbrook, 2005 #123" w:history="1">
        <w:r w:rsidR="005F4CBA" w:rsidRPr="00325C99">
          <w:rPr>
            <w:rFonts w:ascii="Times" w:hAnsi="Times"/>
            <w:noProof/>
          </w:rPr>
          <w:t>Westbrook, Martin et al. 2005</w:t>
        </w:r>
      </w:hyperlink>
      <w:r w:rsidR="00867A9D" w:rsidRPr="00325C99">
        <w:rPr>
          <w:rFonts w:ascii="Times" w:hAnsi="Times"/>
          <w:noProof/>
        </w:rPr>
        <w:t xml:space="preserve">; </w:t>
      </w:r>
      <w:hyperlink w:anchor="_ENREF_21" w:tooltip="Reddy, 2009 #117" w:history="1">
        <w:r w:rsidR="005F4CBA" w:rsidRPr="00325C99">
          <w:rPr>
            <w:rFonts w:ascii="Times" w:hAnsi="Times"/>
            <w:noProof/>
          </w:rPr>
          <w:t>Reddy, Greco et al. 2009</w:t>
        </w:r>
      </w:hyperlink>
      <w:r w:rsidR="00867A9D" w:rsidRPr="00325C99">
        <w:rPr>
          <w:rFonts w:ascii="Times" w:hAnsi="Times"/>
          <w:noProof/>
        </w:rPr>
        <w:t>)</w:t>
      </w:r>
      <w:r w:rsidR="00867A9D" w:rsidRPr="00325C99">
        <w:rPr>
          <w:rFonts w:ascii="Times" w:hAnsi="Times"/>
        </w:rPr>
        <w:fldChar w:fldCharType="end"/>
      </w:r>
      <w:r w:rsidRPr="00325C99">
        <w:rPr>
          <w:rFonts w:ascii="Times" w:hAnsi="Times"/>
        </w:rPr>
        <w:t>, colorectal cancer</w:t>
      </w:r>
      <w:r w:rsidR="00867A9D" w:rsidRPr="00325C99">
        <w:rPr>
          <w:rFonts w:ascii="Times" w:hAnsi="Times"/>
        </w:rPr>
        <w:t xml:space="preserve"> </w:t>
      </w:r>
      <w:r w:rsidR="00867A9D" w:rsidRPr="00325C99">
        <w:rPr>
          <w:rFonts w:ascii="Times" w:hAnsi="Times"/>
        </w:rPr>
        <w:fldChar w:fldCharType="begin">
          <w:fldData xml:space="preserve">PEVuZE5vdGU+PENpdGU+PEF1dGhvcj5XZXN0YnJvb2s8L0F1dGhvcj48WWVhcj4yMDA1PC9ZZWFy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</w:fldData>
        </w:fldChar>
      </w:r>
      <w:r w:rsidR="00867A9D" w:rsidRPr="00325C99">
        <w:rPr>
          <w:rFonts w:ascii="Times" w:hAnsi="Times"/>
        </w:rPr>
        <w:instrText xml:space="preserve"> ADDIN EN.CITE </w:instrText>
      </w:r>
      <w:r w:rsidR="00867A9D" w:rsidRPr="00325C99">
        <w:rPr>
          <w:rFonts w:ascii="Times" w:hAnsi="Times"/>
        </w:rPr>
        <w:fldChar w:fldCharType="begin">
          <w:fldData xml:space="preserve">PEVuZE5vdGU+PENpdGU+PEF1dGhvcj5XZXN0YnJvb2s8L0F1dGhvcj48WWVhcj4yMDA1PC9ZZWFy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</w:fldData>
        </w:fldChar>
      </w:r>
      <w:r w:rsidR="00867A9D" w:rsidRPr="00325C99">
        <w:rPr>
          <w:rFonts w:ascii="Times" w:hAnsi="Times"/>
        </w:rPr>
        <w:instrText xml:space="preserve"> ADDIN EN.CITE.DATA </w:instrText>
      </w:r>
      <w:r w:rsidR="00867A9D" w:rsidRPr="00325C99">
        <w:rPr>
          <w:rFonts w:ascii="Times" w:hAnsi="Times"/>
        </w:rPr>
      </w:r>
      <w:r w:rsidR="00867A9D" w:rsidRPr="00325C99">
        <w:rPr>
          <w:rFonts w:ascii="Times" w:hAnsi="Times"/>
        </w:rPr>
        <w:fldChar w:fldCharType="end"/>
      </w:r>
      <w:r w:rsidR="00867A9D" w:rsidRPr="00325C99">
        <w:rPr>
          <w:rFonts w:ascii="Times" w:hAnsi="Times"/>
        </w:rPr>
        <w:fldChar w:fldCharType="separate"/>
      </w:r>
      <w:r w:rsidR="00867A9D" w:rsidRPr="00325C99">
        <w:rPr>
          <w:rFonts w:ascii="Times" w:hAnsi="Times"/>
          <w:noProof/>
        </w:rPr>
        <w:t>(</w:t>
      </w:r>
      <w:hyperlink w:anchor="_ENREF_23" w:tooltip="Westbrook, 2005 #123" w:history="1">
        <w:r w:rsidR="005F4CBA" w:rsidRPr="00325C99">
          <w:rPr>
            <w:rFonts w:ascii="Times" w:hAnsi="Times"/>
            <w:noProof/>
          </w:rPr>
          <w:t>Westbrook, Martin et al. 2005</w:t>
        </w:r>
      </w:hyperlink>
      <w:r w:rsidR="00867A9D" w:rsidRPr="00325C99">
        <w:rPr>
          <w:rFonts w:ascii="Times" w:hAnsi="Times"/>
          <w:noProof/>
        </w:rPr>
        <w:t>)</w:t>
      </w:r>
      <w:r w:rsidR="00867A9D" w:rsidRPr="00325C99">
        <w:rPr>
          <w:rFonts w:ascii="Times" w:hAnsi="Times"/>
        </w:rPr>
        <w:fldChar w:fldCharType="end"/>
      </w:r>
      <w:del w:id="26" w:author="Shira Rockowitz" w:date="2011-03-21T14:21:00Z">
        <w:r w:rsidR="00867A9D" w:rsidRPr="00325C99" w:rsidDel="00A5343F">
          <w:rPr>
            <w:rFonts w:ascii="Times" w:hAnsi="Times"/>
          </w:rPr>
          <w:delText xml:space="preserve"> </w:delText>
        </w:r>
      </w:del>
      <w:r w:rsidR="00A90BBD" w:rsidRPr="00325C99">
        <w:rPr>
          <w:rFonts w:ascii="Times" w:hAnsi="Times"/>
        </w:rPr>
        <w:t>,</w:t>
      </w:r>
      <w:r w:rsidR="00867A9D" w:rsidRPr="00325C99">
        <w:rPr>
          <w:rFonts w:ascii="Times" w:hAnsi="Times"/>
        </w:rPr>
        <w:t xml:space="preserve"> </w:t>
      </w:r>
      <w:r w:rsidR="001D145F" w:rsidRPr="00325C99">
        <w:rPr>
          <w:rFonts w:ascii="Times" w:hAnsi="Times"/>
        </w:rPr>
        <w:t xml:space="preserve">and </w:t>
      </w:r>
      <w:r w:rsidR="00867A9D" w:rsidRPr="00325C99">
        <w:rPr>
          <w:rFonts w:ascii="Times" w:hAnsi="Times"/>
        </w:rPr>
        <w:t xml:space="preserve">small cell lung cancer </w:t>
      </w:r>
      <w:r w:rsidR="00867A9D" w:rsidRPr="00325C99">
        <w:rPr>
          <w:rFonts w:ascii="Times" w:hAnsi="Times"/>
        </w:rPr>
        <w:fldChar w:fldCharType="begin"/>
      </w:r>
      <w:r w:rsidR="00867A9D" w:rsidRPr="00325C99">
        <w:rPr>
          <w:rFonts w:ascii="Times" w:hAnsi="Times"/>
        </w:rPr>
        <w:instrText xml:space="preserve"> ADDIN EN.CITE &lt;EndNote&gt;&lt;Cite&gt;&lt;Author&gt;Coulson&lt;/Author&gt;&lt;Year&gt;2000&lt;/Year&gt;&lt;RecNum&gt;159&lt;/RecNum&gt;&lt;DisplayText&gt;(Coulson, Edgson et al. 2000)&lt;/DisplayText&gt;&lt;record&gt;&lt;rec-number&gt;159&lt;/rec-number&gt;&lt;foreign-keys&gt;&lt;key app="EN" db-id="ppa9xv2p3epesxe5dftvspped02setvfwt22"&gt;159&lt;/key&gt;&lt;/foreign-keys&gt;&lt;ref-type name="Journal Article"&gt;17&lt;/ref-type&gt;&lt;contributors&gt;&lt;authors&gt;&lt;author&gt;Coulson, Judy M.&lt;/author&gt;&lt;author&gt;Edgson, Jodie L.&lt;/author&gt;&lt;author&gt;Woll, Penella J.&lt;/author&gt;&lt;author&gt;Quinn, John P.&lt;/author&gt;&lt;/authors&gt;&lt;/contributors&gt;&lt;titles&gt;&lt;title&gt;A Splice Variant of the Neuron-restrictive Silencer Factor Repressor Is Expressed in Small Cell Lung Cancer: A Potential Role in Derepression of Neuroendocrine Genes and a Useful Clinical Marker&lt;/title&gt;&lt;secondary-title&gt;Cancer Research&lt;/secondary-title&gt;&lt;/titles&gt;&lt;periodical&gt;&lt;full-title&gt;Cancer Research&lt;/full-title&gt;&lt;/periodical&gt;&lt;pages&gt;1840-1844&lt;/pages&gt;&lt;volume&gt;60&lt;/volume&gt;&lt;number&gt;7&lt;/number&gt;&lt;dates&gt;&lt;year&gt;2000&lt;/year&gt;&lt;pub-dates&gt;&lt;date&gt;April 1, 2000&lt;/date&gt;&lt;/pub-dates&gt;&lt;/dates&gt;&lt;urls&gt;&lt;related-urls&gt;&lt;url&gt;http://cancerres.aacrjournals.org/content/60/7/1840.abstract&lt;/url&gt;&lt;/related-urls&gt;&lt;/urls&gt;&lt;/record&gt;&lt;/Cite&gt;&lt;/EndNote&gt;</w:instrText>
      </w:r>
      <w:r w:rsidR="00867A9D" w:rsidRPr="00325C99">
        <w:rPr>
          <w:rFonts w:ascii="Times" w:hAnsi="Times"/>
        </w:rPr>
        <w:fldChar w:fldCharType="separate"/>
      </w:r>
      <w:r w:rsidR="00867A9D" w:rsidRPr="00325C99">
        <w:rPr>
          <w:rFonts w:ascii="Times" w:hAnsi="Times"/>
          <w:noProof/>
        </w:rPr>
        <w:t>(</w:t>
      </w:r>
      <w:hyperlink w:anchor="_ENREF_9" w:tooltip="Coulson, 2000 #159" w:history="1">
        <w:r w:rsidR="005F4CBA" w:rsidRPr="00325C99">
          <w:rPr>
            <w:rFonts w:ascii="Times" w:hAnsi="Times"/>
            <w:noProof/>
          </w:rPr>
          <w:t>Coulson, Edgson et al. 2000</w:t>
        </w:r>
      </w:hyperlink>
      <w:r w:rsidR="00867A9D" w:rsidRPr="00325C99">
        <w:rPr>
          <w:rFonts w:ascii="Times" w:hAnsi="Times"/>
          <w:noProof/>
        </w:rPr>
        <w:t>)</w:t>
      </w:r>
      <w:r w:rsidR="00867A9D" w:rsidRPr="00325C99">
        <w:rPr>
          <w:rFonts w:ascii="Times" w:hAnsi="Times"/>
        </w:rPr>
        <w:fldChar w:fldCharType="end"/>
      </w:r>
      <w:r w:rsidR="00A90BBD" w:rsidRPr="00325C99">
        <w:rPr>
          <w:rFonts w:ascii="Times" w:hAnsi="Times"/>
        </w:rPr>
        <w:t xml:space="preserve">.  REST has also been identified as an </w:t>
      </w:r>
      <w:proofErr w:type="spellStart"/>
      <w:r w:rsidR="00A90BBD" w:rsidRPr="00325C99">
        <w:rPr>
          <w:rFonts w:ascii="Times" w:hAnsi="Times"/>
        </w:rPr>
        <w:t>onc</w:t>
      </w:r>
      <w:r w:rsidR="005C268A" w:rsidRPr="00325C99">
        <w:rPr>
          <w:rFonts w:ascii="Times" w:hAnsi="Times"/>
        </w:rPr>
        <w:t>ogene</w:t>
      </w:r>
      <w:proofErr w:type="spellEnd"/>
      <w:r w:rsidR="005C268A" w:rsidRPr="00325C99">
        <w:rPr>
          <w:rFonts w:ascii="Times" w:hAnsi="Times"/>
        </w:rPr>
        <w:t xml:space="preserve"> in </w:t>
      </w:r>
      <w:proofErr w:type="spellStart"/>
      <w:r w:rsidR="006678BC" w:rsidRPr="00325C99">
        <w:rPr>
          <w:rFonts w:ascii="Times" w:hAnsi="Times"/>
        </w:rPr>
        <w:t>neuroblastoma</w:t>
      </w:r>
      <w:proofErr w:type="spellEnd"/>
      <w:r w:rsidR="006678BC" w:rsidRPr="00325C99">
        <w:rPr>
          <w:rFonts w:ascii="Times" w:hAnsi="Times"/>
        </w:rPr>
        <w:t xml:space="preserve"> </w:t>
      </w:r>
      <w:r w:rsidR="006678BC" w:rsidRPr="00325C99">
        <w:rPr>
          <w:rFonts w:ascii="Times" w:hAnsi="Times"/>
        </w:rPr>
        <w:fldChar w:fldCharType="begin"/>
      </w:r>
      <w:r w:rsidR="006678BC" w:rsidRPr="00325C99">
        <w:rPr>
          <w:rFonts w:ascii="Times" w:hAnsi="Times"/>
        </w:rPr>
        <w:instrText xml:space="preserve"> ADDIN EN.CITE &lt;EndNote&gt;&lt;Cite&gt;&lt;Author&gt;Nishimura&lt;/Author&gt;&lt;Year&gt;1996&lt;/Year&gt;&lt;RecNum&gt;163&lt;/RecNum&gt;&lt;DisplayText&gt;(Nishimura, Sasaki et al. 1996)&lt;/DisplayText&gt;&lt;record&gt;&lt;rec-number&gt;163&lt;/rec-number&gt;&lt;foreign-keys&gt;&lt;key app="EN" db-id="ppa9xv2p3epesxe5dftvspped02setvfwt22"&gt;163&lt;/key&gt;&lt;/foreign-keys&gt;&lt;ref-type name="Journal Article"&gt;17&lt;/ref-type&gt;&lt;contributors&gt;&lt;authors&gt;&lt;author&gt;Nishimura, E.&lt;/author&gt;&lt;author&gt;Sasaki, K.&lt;/author&gt;&lt;author&gt;Maruyama, K.&lt;/author&gt;&lt;author&gt;Tsukada, T.&lt;/author&gt;&lt;author&gt;Yamaguchi, K.&lt;/author&gt;&lt;/authors&gt;&lt;/contributors&gt;&lt;auth-address&gt;Growth Factor Division, National Center Research Institute, Tokyo, Japan.&lt;/auth-address&gt;&lt;titles&gt;&lt;title&gt;Decrease in neuron-restrictive silencer factor (NRSF) mRNA levels during differentiation of cultured neuroblastoma cells&lt;/title&gt;&lt;secondary-title&gt;Neurosci Lett&lt;/secondary-title&gt;&lt;/titles&gt;&lt;periodical&gt;&lt;full-title&gt;Neurosci Lett&lt;/full-title&gt;&lt;/periodical&gt;&lt;pages&gt;101-4&lt;/pages&gt;&lt;volume&gt;211&lt;/volume&gt;&lt;number&gt;2&lt;/number&gt;&lt;edition&gt;1996/06/21&lt;/edition&gt;&lt;keywords&gt;&lt;keyword&gt;Actins/biosynthesis/genetics&lt;/keyword&gt;&lt;keyword&gt;Brain Neoplasms/genetics/ metabolism&lt;/keyword&gt;&lt;keyword&gt;Carcinogens/pharmacology&lt;/keyword&gt;&lt;keyword&gt;Cell Differentiation&lt;/keyword&gt;&lt;keyword&gt;DNA-Binding Proteins/ biosynthesis&lt;/keyword&gt;&lt;keyword&gt;Forskolin/pharmacology&lt;/keyword&gt;&lt;keyword&gt;Gene Expression Regulation, Neoplastic/drug effects&lt;/keyword&gt;&lt;keyword&gt;Humans&lt;/keyword&gt;&lt;keyword&gt;Neuroblastoma/genetics/ metabolism&lt;/keyword&gt;&lt;keyword&gt;Pheochromocytoma/metabolism&lt;/keyword&gt;&lt;keyword&gt;Polymerase Chain Reaction&lt;/keyword&gt;&lt;keyword&gt;RNA, Messenger/ biosynthesis&lt;/keyword&gt;&lt;keyword&gt;Repressor Proteins/ biosynthesis&lt;/keyword&gt;&lt;keyword&gt;Staurosporine/pharmacology&lt;/keyword&gt;&lt;keyword&gt;Transcription Factors/ biosynthesis&lt;/keyword&gt;&lt;keyword&gt;Tumor Cells, Cultured&lt;/keyword&gt;&lt;/keywords&gt;&lt;dates&gt;&lt;year&gt;1996&lt;/year&gt;&lt;pub-dates&gt;&lt;date&gt;Jun 21&lt;/date&gt;&lt;/pub-dates&gt;&lt;/dates&gt;&lt;isbn&gt;0304-3940 (Print)&amp;#xD;0304-3940 (Linking)&lt;/isbn&gt;&lt;accession-num&gt;8830854&lt;/accession-num&gt;&lt;urls&gt;&lt;/urls&gt;&lt;remote-database-provider&gt;NLM&lt;/remote-database-provider&gt;&lt;language&gt;eng&lt;/language&gt;&lt;/record&gt;&lt;/Cite&gt;&lt;/EndNote&gt;</w:instrText>
      </w:r>
      <w:r w:rsidR="006678BC" w:rsidRPr="00325C99">
        <w:rPr>
          <w:rFonts w:ascii="Times" w:hAnsi="Times"/>
        </w:rPr>
        <w:fldChar w:fldCharType="separate"/>
      </w:r>
      <w:r w:rsidR="006678BC" w:rsidRPr="00325C99">
        <w:rPr>
          <w:rFonts w:ascii="Times" w:hAnsi="Times"/>
          <w:noProof/>
        </w:rPr>
        <w:t>(</w:t>
      </w:r>
      <w:hyperlink w:anchor="_ENREF_18" w:tooltip="Nishimura, 1996 #163" w:history="1">
        <w:r w:rsidR="005F4CBA" w:rsidRPr="00325C99">
          <w:rPr>
            <w:rFonts w:ascii="Times" w:hAnsi="Times"/>
            <w:noProof/>
          </w:rPr>
          <w:t>Nishimura, Sasaki et al. 1996</w:t>
        </w:r>
      </w:hyperlink>
      <w:r w:rsidR="006678BC" w:rsidRPr="00325C99">
        <w:rPr>
          <w:rFonts w:ascii="Times" w:hAnsi="Times"/>
          <w:noProof/>
        </w:rPr>
        <w:t>)</w:t>
      </w:r>
      <w:r w:rsidR="006678BC" w:rsidRPr="00325C99">
        <w:rPr>
          <w:rFonts w:ascii="Times" w:hAnsi="Times"/>
        </w:rPr>
        <w:fldChar w:fldCharType="end"/>
      </w:r>
      <w:r w:rsidR="006678BC" w:rsidRPr="00325C99">
        <w:rPr>
          <w:rFonts w:ascii="Times" w:hAnsi="Times"/>
        </w:rPr>
        <w:t xml:space="preserve"> and </w:t>
      </w:r>
      <w:proofErr w:type="spellStart"/>
      <w:r w:rsidR="005C268A" w:rsidRPr="00325C99">
        <w:rPr>
          <w:rFonts w:ascii="Times" w:hAnsi="Times"/>
        </w:rPr>
        <w:t>medulloblastoma</w:t>
      </w:r>
      <w:proofErr w:type="spellEnd"/>
      <w:r w:rsidR="005C268A" w:rsidRPr="00325C99">
        <w:rPr>
          <w:rFonts w:ascii="Times" w:hAnsi="Times"/>
        </w:rPr>
        <w:t xml:space="preserve"> tumors </w:t>
      </w:r>
      <w:r w:rsidR="005C268A" w:rsidRPr="00325C99">
        <w:rPr>
          <w:rFonts w:ascii="Times" w:hAnsi="Times"/>
        </w:rPr>
        <w:fldChar w:fldCharType="begin">
          <w:fldData xml:space="preserve">PEVuZE5vdGU+PENpdGU+PEF1dGhvcj5GdWxsZXI8L0F1dGhvcj48WWVhcj4yMDA1PC9ZZWFyPjxS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</w:fldData>
        </w:fldChar>
      </w:r>
      <w:r w:rsidR="005C268A" w:rsidRPr="00325C99">
        <w:rPr>
          <w:rFonts w:ascii="Times" w:hAnsi="Times"/>
        </w:rPr>
        <w:instrText xml:space="preserve"> ADDIN EN.CITE </w:instrText>
      </w:r>
      <w:r w:rsidR="005C268A" w:rsidRPr="00325C99">
        <w:rPr>
          <w:rFonts w:ascii="Times" w:hAnsi="Times"/>
        </w:rPr>
        <w:fldChar w:fldCharType="begin">
          <w:fldData xml:space="preserve">PEVuZE5vdGU+PENpdGU+PEF1dGhvcj5GdWxsZXI8L0F1dGhvcj48WWVhcj4yMDA1PC9ZZWFyPjxS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</w:fldData>
        </w:fldChar>
      </w:r>
      <w:r w:rsidR="005C268A" w:rsidRPr="00325C99">
        <w:rPr>
          <w:rFonts w:ascii="Times" w:hAnsi="Times"/>
        </w:rPr>
        <w:instrText xml:space="preserve"> ADDIN EN.CITE.DATA </w:instrText>
      </w:r>
      <w:r w:rsidR="005C268A" w:rsidRPr="00325C99">
        <w:rPr>
          <w:rFonts w:ascii="Times" w:hAnsi="Times"/>
        </w:rPr>
      </w:r>
      <w:r w:rsidR="005C268A" w:rsidRPr="00325C99">
        <w:rPr>
          <w:rFonts w:ascii="Times" w:hAnsi="Times"/>
        </w:rPr>
        <w:fldChar w:fldCharType="end"/>
      </w:r>
      <w:r w:rsidR="005C268A" w:rsidRPr="00325C99">
        <w:rPr>
          <w:rFonts w:ascii="Times" w:hAnsi="Times"/>
        </w:rPr>
        <w:fldChar w:fldCharType="separate"/>
      </w:r>
      <w:r w:rsidR="005C268A" w:rsidRPr="00325C99">
        <w:rPr>
          <w:rFonts w:ascii="Times" w:hAnsi="Times"/>
          <w:noProof/>
        </w:rPr>
        <w:t>(</w:t>
      </w:r>
      <w:hyperlink w:anchor="_ENREF_10" w:tooltip="Fuller, 2005 #162" w:history="1">
        <w:r w:rsidR="005F4CBA" w:rsidRPr="00325C99">
          <w:rPr>
            <w:rFonts w:ascii="Times" w:hAnsi="Times"/>
            <w:noProof/>
          </w:rPr>
          <w:t>Fuller, Su et al. 2005</w:t>
        </w:r>
      </w:hyperlink>
      <w:r w:rsidR="005C268A" w:rsidRPr="00325C99">
        <w:rPr>
          <w:rFonts w:ascii="Times" w:hAnsi="Times"/>
          <w:noProof/>
        </w:rPr>
        <w:t>)</w:t>
      </w:r>
      <w:r w:rsidR="005C268A" w:rsidRPr="00325C99">
        <w:rPr>
          <w:rFonts w:ascii="Times" w:hAnsi="Times"/>
        </w:rPr>
        <w:fldChar w:fldCharType="end"/>
      </w:r>
      <w:r w:rsidR="00C126F6" w:rsidRPr="00325C99">
        <w:rPr>
          <w:rFonts w:ascii="Times" w:hAnsi="Times"/>
        </w:rPr>
        <w:t xml:space="preserve"> in </w:t>
      </w:r>
      <w:proofErr w:type="spellStart"/>
      <w:r w:rsidR="00C126F6" w:rsidRPr="00325C99">
        <w:rPr>
          <w:rFonts w:ascii="Times" w:hAnsi="Times"/>
          <w:color w:val="000000"/>
        </w:rPr>
        <w:t>pheochromocytomas</w:t>
      </w:r>
      <w:proofErr w:type="spellEnd"/>
      <w:r w:rsidR="00C126F6" w:rsidRPr="00325C99">
        <w:rPr>
          <w:rFonts w:ascii="Times" w:hAnsi="Times"/>
          <w:color w:val="000000"/>
        </w:rPr>
        <w:t xml:space="preserve"> that are associated with von </w:t>
      </w:r>
      <w:proofErr w:type="spellStart"/>
      <w:r w:rsidR="00C126F6" w:rsidRPr="00325C99">
        <w:rPr>
          <w:rFonts w:ascii="Times" w:hAnsi="Times"/>
          <w:color w:val="000000"/>
        </w:rPr>
        <w:t>Hippel-Lindau</w:t>
      </w:r>
      <w:proofErr w:type="spellEnd"/>
      <w:r w:rsidR="00C126F6" w:rsidRPr="00325C99">
        <w:rPr>
          <w:rFonts w:ascii="Times" w:hAnsi="Times"/>
          <w:color w:val="000000"/>
        </w:rPr>
        <w:t xml:space="preserve"> syndrome </w:t>
      </w:r>
      <w:r w:rsidR="00C126F6" w:rsidRPr="00325C99">
        <w:rPr>
          <w:rFonts w:ascii="Times" w:hAnsi="Times"/>
          <w:color w:val="000000"/>
        </w:rPr>
        <w:fldChar w:fldCharType="begin"/>
      </w:r>
      <w:r w:rsidR="00C126F6" w:rsidRPr="00325C99">
        <w:rPr>
          <w:rFonts w:ascii="Times" w:hAnsi="Times"/>
          <w:color w:val="000000"/>
        </w:rPr>
        <w:instrText xml:space="preserve"> ADDIN EN.CITE &lt;EndNote&gt;&lt;Cite&gt;&lt;Author&gt;Huynh&lt;/Author&gt;&lt;Year&gt;2006&lt;/Year&gt;&lt;RecNum&gt;168&lt;/RecNum&gt;&lt;DisplayText&gt;(Huynh, Pacak et al. 2006)&lt;/DisplayText&gt;&lt;record&gt;&lt;rec-number&gt;168&lt;/rec-number&gt;&lt;foreign-keys&gt;&lt;key app="EN" db-id="ppa9xv2p3epesxe5dftvspped02setvfwt22"&gt;168&lt;/key&gt;&lt;/foreign-keys&gt;&lt;ref-type name="Journal Article"&gt;17&lt;/ref-type&gt;&lt;contributors&gt;&lt;authors&gt;&lt;author&gt;Huynh, Thanh-Truc&lt;/author&gt;&lt;author&gt;Pacak, Karel&lt;/author&gt;&lt;author&gt;Wong, Dona L.&lt;/author&gt;&lt;author&gt;Linehan, W. Marston&lt;/author&gt;&lt;author&gt;Goldstein, David S.&lt;/author&gt;&lt;author&gt;Elkahloun, Abdel G.&lt;/author&gt;&lt;author&gt;Munson, Peter J.&lt;/author&gt;&lt;author&gt;Eisenhofer, Graeme&lt;/author&gt;&lt;/authors&gt;&lt;/contributors&gt;&lt;titles&gt;&lt;title&gt;Transcriptional Regulation of Phenylethanolamine N-Methyltransferase in Pheochromocytomas from Patients with von Hippel–Lindau Syndrome and Multiple Endocrine Neoplasia Type 2&lt;/title&gt;&lt;secondary-title&gt;Annals of the New York Academy of Sciences&lt;/secondary-title&gt;&lt;/titles&gt;&lt;periodical&gt;&lt;full-title&gt;Annals of the New York Academy of Sciences&lt;/full-title&gt;&lt;/periodical&gt;&lt;pages&gt;241-252&lt;/pages&gt;&lt;volume&gt;1073&lt;/volume&gt;&lt;number&gt;1&lt;/number&gt;&lt;keywords&gt;&lt;keyword&gt;pheochromocytoma&lt;/keyword&gt;&lt;keyword&gt;transcription factors&lt;/keyword&gt;&lt;keyword&gt;phenylethano- lamine N-methyltransferase&lt;/keyword&gt;&lt;keyword&gt;catecholamines&lt;/keyword&gt;&lt;keyword&gt;microarray&lt;/keyword&gt;&lt;/keywords&gt;&lt;dates&gt;&lt;year&gt;2006&lt;/year&gt;&lt;/dates&gt;&lt;publisher&gt;Blackwell Publishing Inc&lt;/publisher&gt;&lt;isbn&gt;1749-6632&lt;/isbn&gt;&lt;urls&gt;&lt;related-urls&gt;&lt;url&gt;http://dx.doi.org/10.1196/annals.1353.026&lt;/url&gt;&lt;/related-urls&gt;&lt;/urls&gt;&lt;electronic-resource-num&gt;10.1196/annals.1353.026&lt;/electronic-resource-num&gt;&lt;/record&gt;&lt;/Cite&gt;&lt;/EndNote&gt;</w:instrText>
      </w:r>
      <w:r w:rsidR="00C126F6" w:rsidRPr="00325C99">
        <w:rPr>
          <w:rFonts w:ascii="Times" w:hAnsi="Times"/>
          <w:color w:val="000000"/>
        </w:rPr>
        <w:fldChar w:fldCharType="separate"/>
      </w:r>
      <w:r w:rsidR="00C126F6" w:rsidRPr="00325C99">
        <w:rPr>
          <w:rFonts w:ascii="Times" w:hAnsi="Times"/>
          <w:noProof/>
          <w:color w:val="000000"/>
        </w:rPr>
        <w:t>(</w:t>
      </w:r>
      <w:hyperlink w:anchor="_ENREF_12" w:tooltip="Huynh, 2006 #168" w:history="1">
        <w:r w:rsidR="005F4CBA" w:rsidRPr="00325C99">
          <w:rPr>
            <w:rFonts w:ascii="Times" w:hAnsi="Times"/>
            <w:noProof/>
            <w:color w:val="000000"/>
          </w:rPr>
          <w:t>Huynh, Pacak et al. 2006</w:t>
        </w:r>
      </w:hyperlink>
      <w:r w:rsidR="00C126F6" w:rsidRPr="00325C99">
        <w:rPr>
          <w:rFonts w:ascii="Times" w:hAnsi="Times"/>
          <w:noProof/>
          <w:color w:val="000000"/>
        </w:rPr>
        <w:t>)</w:t>
      </w:r>
      <w:r w:rsidR="00C126F6" w:rsidRPr="00325C99">
        <w:rPr>
          <w:rFonts w:ascii="Times" w:hAnsi="Times"/>
          <w:color w:val="000000"/>
        </w:rPr>
        <w:fldChar w:fldCharType="end"/>
      </w:r>
      <w:r w:rsidR="006678BC" w:rsidRPr="00325C99">
        <w:rPr>
          <w:rFonts w:ascii="Times" w:hAnsi="Times"/>
        </w:rPr>
        <w:t>.</w:t>
      </w:r>
      <w:r w:rsidR="007460FD" w:rsidRPr="00325C99">
        <w:rPr>
          <w:rFonts w:ascii="Times" w:hAnsi="Times"/>
          <w:szCs w:val="20"/>
        </w:rPr>
        <w:t xml:space="preserve">  </w:t>
      </w:r>
      <w:r w:rsidR="007B27C7" w:rsidRPr="00325C99">
        <w:rPr>
          <w:rFonts w:ascii="Times" w:hAnsi="Times"/>
        </w:rPr>
        <w:t xml:space="preserve">In ischemia and epilepsy, REST has been shown to be </w:t>
      </w:r>
      <w:proofErr w:type="spellStart"/>
      <w:r w:rsidR="007B27C7" w:rsidRPr="00325C99">
        <w:rPr>
          <w:rFonts w:ascii="Times" w:hAnsi="Times"/>
        </w:rPr>
        <w:t>upregulated</w:t>
      </w:r>
      <w:proofErr w:type="spellEnd"/>
      <w:r w:rsidR="007B27C7" w:rsidRPr="00325C99">
        <w:rPr>
          <w:rFonts w:ascii="Times" w:hAnsi="Times"/>
        </w:rPr>
        <w:t xml:space="preserve"> in the brain</w:t>
      </w:r>
      <w:r w:rsidR="009D4D37" w:rsidRPr="00325C99">
        <w:rPr>
          <w:rFonts w:ascii="Times" w:hAnsi="Times"/>
        </w:rPr>
        <w:t xml:space="preserve"> </w:t>
      </w:r>
      <w:r w:rsidR="009D4D37" w:rsidRPr="00325C99">
        <w:rPr>
          <w:rFonts w:ascii="Times" w:hAnsi="Times"/>
        </w:rPr>
        <w:fldChar w:fldCharType="begin"/>
      </w:r>
      <w:r w:rsidR="009D4D37" w:rsidRPr="00325C99">
        <w:rPr>
          <w:rFonts w:ascii="Times" w:hAnsi="Times"/>
        </w:rPr>
        <w:instrText xml:space="preserve"> ADDIN EN.CITE &lt;EndNote&gt;&lt;Cite&gt;&lt;Author&gt;Calderone&lt;/Author&gt;&lt;Year&gt;2003&lt;/Year&gt;&lt;RecNum&gt;161&lt;/RecNum&gt;&lt;DisplayText&gt;(Palm, Belluardo et al. 1998; Calderone, Jover et al. 2003)&lt;/DisplayText&gt;&lt;record&gt;&lt;rec-number&gt;161&lt;/rec-number&gt;&lt;foreign-keys&gt;&lt;key app="EN" db-id="ppa9xv2p3epesxe5dftvspped02setvfwt22"&gt;161&lt;/key&gt;&lt;/foreign-keys&gt;&lt;ref-type name="Journal Article"&gt;17&lt;/ref-type&gt;&lt;contributors&gt;&lt;authors&gt;&lt;author&gt;Calderone, A.&lt;/author&gt;&lt;author&gt;Jover, T.&lt;/author&gt;&lt;author&gt;Noh, K.&lt;/author&gt;&lt;author&gt;Tanaka, H.&lt;/author&gt;&lt;author&gt;Yokota, H.&lt;/author&gt;&lt;author&gt;Lin, Y.&lt;/author&gt;&lt;author&gt;Grooms, S.Y.&lt;/author&gt;&lt;author&gt;Regis, R.&lt;/author&gt;&lt;author&gt;Bennett, M.V.L.&lt;/author&gt;&lt;author&gt;Zukin, R.S.&lt;/author&gt;&lt;/authors&gt;&lt;/contributors&gt;&lt;titles&gt;&lt;title&gt;Ischemic insults derepress the gene silencer REST in neurons destined to die&lt;/title&gt;&lt;secondary-title&gt;Journal of Neuroscience&lt;/secondary-title&gt;&lt;/titles&gt;&lt;periodical&gt;&lt;full-title&gt;Journal of Neuroscience&lt;/full-title&gt;&lt;/periodical&gt;&lt;pages&gt;2112&lt;/pages&gt;&lt;volume&gt;23&lt;/volume&gt;&lt;number&gt;6&lt;/number&gt;&lt;dates&gt;&lt;year&gt;2003&lt;/year&gt;&lt;/dates&gt;&lt;urls&gt;&lt;/urls&gt;&lt;/record&gt;&lt;/Cite&gt;&lt;Cite&gt;&lt;Author&gt;Palm&lt;/Author&gt;&lt;Year&gt;1998&lt;/Year&gt;&lt;RecNum&gt;160&lt;/RecNum&gt;&lt;record&gt;&lt;rec-number&gt;160&lt;/rec-number&gt;&lt;foreign-keys&gt;&lt;key app="EN" db-id="ppa9xv2p3epesxe5dftvspped02setvfwt22"&gt;160&lt;/key&gt;&lt;/foreign-keys&gt;&lt;ref-type name="Journal Article"&gt;17&lt;/ref-type&gt;&lt;contributors&gt;&lt;authors&gt;&lt;author&gt;Palm, K.&lt;/author&gt;&lt;author&gt;Belluardo, N.&lt;/author&gt;&lt;author&gt;Metsis, M.&lt;/author&gt;&lt;author&gt;Timmusk, T.&lt;/author&gt;&lt;/authors&gt;&lt;/contributors&gt;&lt;titles&gt;&lt;title&gt;Neuronal expression of zinc finger transcription factor REST/NRSF/XBR gene&lt;/title&gt;&lt;secondary-title&gt;The Journal of neuroscience&lt;/secondary-title&gt;&lt;/titles&gt;&lt;periodical&gt;&lt;full-title&gt;The Journal of neuroscience&lt;/full-title&gt;&lt;/periodical&gt;&lt;pages&gt;1280&lt;/pages&gt;&lt;volume&gt;18&lt;/volume&gt;&lt;number&gt;4&lt;/number&gt;&lt;dates&gt;&lt;year&gt;1998&lt;/year&gt;&lt;/dates&gt;&lt;isbn&gt;0270-6474&lt;/isbn&gt;&lt;urls&gt;&lt;/urls&gt;&lt;/record&gt;&lt;/Cite&gt;&lt;/EndNote&gt;</w:instrText>
      </w:r>
      <w:r w:rsidR="009D4D37" w:rsidRPr="00325C99">
        <w:rPr>
          <w:rFonts w:ascii="Times" w:hAnsi="Times"/>
        </w:rPr>
        <w:fldChar w:fldCharType="separate"/>
      </w:r>
      <w:r w:rsidR="009D4D37" w:rsidRPr="00325C99">
        <w:rPr>
          <w:rFonts w:ascii="Times" w:hAnsi="Times"/>
          <w:noProof/>
        </w:rPr>
        <w:t>(</w:t>
      </w:r>
      <w:hyperlink w:anchor="_ENREF_20" w:tooltip="Palm, 1998 #160" w:history="1">
        <w:r w:rsidR="005F4CBA" w:rsidRPr="00325C99">
          <w:rPr>
            <w:rFonts w:ascii="Times" w:hAnsi="Times"/>
            <w:noProof/>
          </w:rPr>
          <w:t>Palm, Belluardo et al. 1998</w:t>
        </w:r>
      </w:hyperlink>
      <w:r w:rsidR="009D4D37" w:rsidRPr="00325C99">
        <w:rPr>
          <w:rFonts w:ascii="Times" w:hAnsi="Times"/>
          <w:noProof/>
        </w:rPr>
        <w:t xml:space="preserve">; </w:t>
      </w:r>
      <w:hyperlink w:anchor="_ENREF_6" w:tooltip="Calderone, 2003 #161" w:history="1">
        <w:r w:rsidR="005F4CBA" w:rsidRPr="00325C99">
          <w:rPr>
            <w:rFonts w:ascii="Times" w:hAnsi="Times"/>
            <w:noProof/>
          </w:rPr>
          <w:t>Calderone, Jover et al. 2003</w:t>
        </w:r>
      </w:hyperlink>
      <w:r w:rsidR="009D4D37" w:rsidRPr="00325C99">
        <w:rPr>
          <w:rFonts w:ascii="Times" w:hAnsi="Times"/>
          <w:noProof/>
        </w:rPr>
        <w:t>)</w:t>
      </w:r>
      <w:r w:rsidR="009D4D37" w:rsidRPr="00325C99">
        <w:rPr>
          <w:rFonts w:ascii="Times" w:hAnsi="Times"/>
        </w:rPr>
        <w:fldChar w:fldCharType="end"/>
      </w:r>
      <w:r w:rsidR="007B27C7" w:rsidRPr="00325C99">
        <w:rPr>
          <w:rFonts w:ascii="Times" w:hAnsi="Times"/>
        </w:rPr>
        <w:t>.</w:t>
      </w:r>
      <w:r w:rsidR="009D4D37" w:rsidRPr="00325C99">
        <w:rPr>
          <w:rFonts w:ascii="Times" w:hAnsi="Times"/>
        </w:rPr>
        <w:t xml:space="preserve"> </w:t>
      </w:r>
      <w:r w:rsidR="00421993" w:rsidRPr="00325C99">
        <w:rPr>
          <w:rFonts w:ascii="Times" w:hAnsi="Times"/>
        </w:rPr>
        <w:t xml:space="preserve"> The </w:t>
      </w:r>
      <w:proofErr w:type="spellStart"/>
      <w:r w:rsidR="00421993" w:rsidRPr="00325C99">
        <w:rPr>
          <w:rFonts w:ascii="Times" w:hAnsi="Times"/>
        </w:rPr>
        <w:t>downregulation</w:t>
      </w:r>
      <w:proofErr w:type="spellEnd"/>
      <w:r w:rsidR="00421993" w:rsidRPr="00325C99">
        <w:rPr>
          <w:rFonts w:ascii="Times" w:hAnsi="Times"/>
        </w:rPr>
        <w:t xml:space="preserve"> of REST disturbs development in </w:t>
      </w:r>
      <w:ins w:id="27" w:author="Shira Rockowitz" w:date="2011-03-21T14:22:00Z">
        <w:r w:rsidR="00A5343F">
          <w:rPr>
            <w:rFonts w:ascii="Times" w:hAnsi="Times"/>
          </w:rPr>
          <w:t xml:space="preserve">the </w:t>
        </w:r>
      </w:ins>
      <w:r w:rsidR="00421993" w:rsidRPr="00325C99">
        <w:rPr>
          <w:rFonts w:ascii="Times" w:hAnsi="Times"/>
        </w:rPr>
        <w:t xml:space="preserve">ES cell model for down syndrome </w:t>
      </w:r>
      <w:r w:rsidR="00421993" w:rsidRPr="00325C99">
        <w:rPr>
          <w:rFonts w:ascii="Times" w:hAnsi="Times"/>
        </w:rPr>
        <w:fldChar w:fldCharType="begin"/>
      </w:r>
      <w:r w:rsidR="00421993" w:rsidRPr="00325C99">
        <w:rPr>
          <w:rFonts w:ascii="Times" w:hAnsi="Times"/>
        </w:rPr>
        <w:instrText xml:space="preserve"> ADDIN EN.CITE &lt;EndNote&gt;&lt;Cite&gt;&lt;Author&gt;Canzonetta&lt;/Author&gt;&lt;Year&gt;2008&lt;/Year&gt;&lt;RecNum&gt;153&lt;/RecNum&gt;&lt;DisplayText&gt;(Canzonetta, Mulligan et al. 2008)&lt;/DisplayText&gt;&lt;record&gt;&lt;rec-number&gt;153&lt;/rec-number&gt;&lt;foreign-keys&gt;&lt;key app="EN" db-id="ppa9xv2p3epesxe5dftvspped02setvfwt22"&gt;153&lt;/key&gt;&lt;/foreign-keys&gt;&lt;ref-type name="Journal Article"&gt;17&lt;/ref-type&gt;&lt;contributors&gt;&lt;authors&gt;&lt;author&gt;Canzonetta, Claudia&lt;/author&gt;&lt;author&gt;Mulligan, Claire&lt;/author&gt;&lt;author&gt;Deutsch, Samuel&lt;/author&gt;&lt;author&gt;Ruf, Sandra&lt;/author&gt;&lt;author&gt;O&amp;apos;Doherty, Aideen&lt;/author&gt;&lt;author&gt;Lyle, Robert&lt;/author&gt;&lt;author&gt;Borel, Christelle&lt;/author&gt;&lt;author&gt;Lin-Marq, Nathalie&lt;/author&gt;&lt;author&gt;Delom, Frederic&lt;/author&gt;&lt;author&gt;Groet, J¸rgen&lt;/author&gt;&lt;author&gt;Schnappauf, Felix&lt;/author&gt;&lt;author&gt;De Vita, Serena&lt;/author&gt;&lt;author&gt;Averill, Sharon&lt;/author&gt;&lt;author&gt;Priestley, John V.&lt;/author&gt;&lt;author&gt;Martin, Joanne E.&lt;/author&gt;&lt;author&gt;Shipley, Janet&lt;/author&gt;&lt;author&gt;Denyer, Gareth&lt;/author&gt;&lt;author&gt;Epstein, Charles J.&lt;/author&gt;&lt;author&gt;Fillat, Cristina&lt;/author&gt;&lt;author&gt;Estivill, Xavier&lt;/author&gt;&lt;author&gt;Tybulewicz, Victor L. J.&lt;/author&gt;&lt;author&gt;Fisher, Elizabeth M. C.&lt;/author&gt;&lt;author&gt;Antonarakis, Stylianos E.&lt;/author&gt;&lt;author&gt;Nizetic, Dean&lt;/author&gt;&lt;/authors&gt;&lt;/contributors&gt;&lt;titles&gt;&lt;title&gt;DYRK1A-Dosage Imbalance Perturbs NRSF/REST Levels, Deregulating Pluripotency and Embryonic Stem Cell Fate in Down Syndrome&lt;/title&gt;&lt;secondary-title&gt;The American Journal of Human Genetics&lt;/secondary-title&gt;&lt;/titles&gt;&lt;periodical&gt;&lt;full-title&gt;The American Journal of Human Genetics&lt;/full-title&gt;&lt;/periodical&gt;&lt;pages&gt;388-400 &lt;/pages&gt;&lt;volume&gt;83&lt;/volume&gt;&lt;number&gt;3&lt;/number&gt;&lt;edition&gt;4 September 2008&lt;/edition&gt;&lt;section&gt;388&lt;/section&gt;&lt;dates&gt;&lt;year&gt;2008&lt;/year&gt;&lt;pub-dates&gt;&lt;date&gt;12 September 2008&lt;/date&gt;&lt;/pub-dates&gt;&lt;/dates&gt;&lt;isbn&gt;3&lt;/isbn&gt;&lt;urls&gt;&lt;/urls&gt;&lt;/record&gt;&lt;/Cite&gt;&lt;/EndNote&gt;</w:instrText>
      </w:r>
      <w:r w:rsidR="00421993" w:rsidRPr="00325C99">
        <w:rPr>
          <w:rFonts w:ascii="Times" w:hAnsi="Times"/>
        </w:rPr>
        <w:fldChar w:fldCharType="separate"/>
      </w:r>
      <w:r w:rsidR="00421993" w:rsidRPr="00325C99">
        <w:rPr>
          <w:rFonts w:ascii="Times" w:hAnsi="Times"/>
          <w:noProof/>
        </w:rPr>
        <w:t>(</w:t>
      </w:r>
      <w:hyperlink w:anchor="_ENREF_7" w:tooltip="Canzonetta, 2008 #153" w:history="1">
        <w:r w:rsidR="005F4CBA" w:rsidRPr="00325C99">
          <w:rPr>
            <w:rFonts w:ascii="Times" w:hAnsi="Times"/>
            <w:noProof/>
          </w:rPr>
          <w:t>Canzonetta, Mulligan et al. 2008</w:t>
        </w:r>
      </w:hyperlink>
      <w:r w:rsidR="00421993" w:rsidRPr="00325C99">
        <w:rPr>
          <w:rFonts w:ascii="Times" w:hAnsi="Times"/>
          <w:noProof/>
        </w:rPr>
        <w:t>)</w:t>
      </w:r>
      <w:r w:rsidR="00421993" w:rsidRPr="00325C99">
        <w:rPr>
          <w:rFonts w:ascii="Times" w:hAnsi="Times"/>
        </w:rPr>
        <w:fldChar w:fldCharType="end"/>
      </w:r>
      <w:r w:rsidR="00421993" w:rsidRPr="00325C99">
        <w:rPr>
          <w:rFonts w:ascii="Times" w:hAnsi="Times"/>
        </w:rPr>
        <w:t xml:space="preserve"> and </w:t>
      </w:r>
      <w:proofErr w:type="spellStart"/>
      <w:r w:rsidR="00421993" w:rsidRPr="00325C99">
        <w:rPr>
          <w:rFonts w:ascii="Times" w:hAnsi="Times"/>
        </w:rPr>
        <w:t>REST’s</w:t>
      </w:r>
      <w:proofErr w:type="spellEnd"/>
      <w:r w:rsidR="00421993" w:rsidRPr="00325C99">
        <w:rPr>
          <w:rFonts w:ascii="Times" w:hAnsi="Times"/>
        </w:rPr>
        <w:t xml:space="preserve"> inability to interact with the Huntington protein due to its mutation in Huntington’s disease increases the amount of REST found in the nucleus </w:t>
      </w:r>
      <w:r w:rsidR="00421993" w:rsidRPr="00325C99">
        <w:rPr>
          <w:rFonts w:ascii="Times" w:hAnsi="Times"/>
        </w:rPr>
        <w:fldChar w:fldCharType="begin"/>
      </w:r>
      <w:r w:rsidR="00421993" w:rsidRPr="00325C99">
        <w:rPr>
          <w:rFonts w:ascii="Times" w:hAnsi="Times"/>
        </w:rPr>
        <w:instrText xml:space="preserve"> ADDIN EN.CITE &lt;EndNote&gt;&lt;Cite&gt;&lt;Author&gt;Zuccato&lt;/Author&gt;&lt;Year&gt;2003&lt;/Year&gt;&lt;RecNum&gt;167&lt;/RecNum&gt;&lt;DisplayText&gt;(Zuccato, Tartari et al. 2003)&lt;/DisplayText&gt;&lt;record&gt;&lt;rec-number&gt;167&lt;/rec-number&gt;&lt;foreign-keys&gt;&lt;key app="EN" db-id="ppa9xv2p3epesxe5dftvspped02setvfwt22"&gt;167&lt;/key&gt;&lt;/foreign-keys&gt;&lt;ref-type name="Journal Article"&gt;17&lt;/ref-type&gt;&lt;contributors&gt;&lt;authors&gt;&lt;author&gt;Zuccato, C.&lt;/author&gt;&lt;author&gt;Tartari, M.&lt;/author&gt;&lt;author&gt;Crotti, A.&lt;/author&gt;&lt;author&gt;Goffredo, D.&lt;/author&gt;&lt;author&gt;Valenza, M.&lt;/author&gt;&lt;author&gt;Conti, L.&lt;/author&gt;&lt;author&gt;Cataudella, T.&lt;/author&gt;&lt;author&gt;Leavitt, B.R.&lt;/author&gt;&lt;author&gt;Hayden, M.R.&lt;/author&gt;&lt;author&gt;Timmusk, T.&lt;/author&gt;&lt;/authors&gt;&lt;/contributors&gt;&lt;titles&gt;&lt;title&gt;Huntingtin interacts with REST/NRSF to modulate the transcription of NRSE-controlled neuronal genes&lt;/title&gt;&lt;secondary-title&gt;Nature genetics&lt;/secondary-title&gt;&lt;/titles&gt;&lt;periodical&gt;&lt;full-title&gt;Nature genetics&lt;/full-title&gt;&lt;/periodical&gt;&lt;pages&gt;76-83&lt;/pages&gt;&lt;volume&gt;35&lt;/volume&gt;&lt;number&gt;1&lt;/number&gt;&lt;dates&gt;&lt;year&gt;2003&lt;/year&gt;&lt;/dates&gt;&lt;urls&gt;&lt;/urls&gt;&lt;/record&gt;&lt;/Cite&gt;&lt;/EndNote&gt;</w:instrText>
      </w:r>
      <w:r w:rsidR="00421993" w:rsidRPr="00325C99">
        <w:rPr>
          <w:rFonts w:ascii="Times" w:hAnsi="Times"/>
        </w:rPr>
        <w:fldChar w:fldCharType="separate"/>
      </w:r>
      <w:r w:rsidR="00421993" w:rsidRPr="00325C99">
        <w:rPr>
          <w:rFonts w:ascii="Times" w:hAnsi="Times"/>
          <w:noProof/>
        </w:rPr>
        <w:t>(</w:t>
      </w:r>
      <w:hyperlink w:anchor="_ENREF_26" w:tooltip="Zuccato, 2003 #167" w:history="1">
        <w:r w:rsidR="005F4CBA" w:rsidRPr="00325C99">
          <w:rPr>
            <w:rFonts w:ascii="Times" w:hAnsi="Times"/>
            <w:noProof/>
          </w:rPr>
          <w:t>Zuccato, Tartari et al. 2003</w:t>
        </w:r>
      </w:hyperlink>
      <w:r w:rsidR="00421993" w:rsidRPr="00325C99">
        <w:rPr>
          <w:rFonts w:ascii="Times" w:hAnsi="Times"/>
          <w:noProof/>
        </w:rPr>
        <w:t>)</w:t>
      </w:r>
      <w:r w:rsidR="00421993" w:rsidRPr="00325C99">
        <w:rPr>
          <w:rFonts w:ascii="Times" w:hAnsi="Times"/>
        </w:rPr>
        <w:fldChar w:fldCharType="end"/>
      </w:r>
      <w:r w:rsidR="00421993" w:rsidRPr="00325C99">
        <w:rPr>
          <w:rFonts w:ascii="Times" w:hAnsi="Times"/>
        </w:rPr>
        <w:t xml:space="preserve">.  </w:t>
      </w:r>
      <w:r w:rsidR="001D145F" w:rsidRPr="00325C99">
        <w:rPr>
          <w:rFonts w:ascii="Times" w:hAnsi="Times"/>
        </w:rPr>
        <w:t xml:space="preserve">REST may also play roles in </w:t>
      </w:r>
      <w:proofErr w:type="spellStart"/>
      <w:r w:rsidR="001D145F" w:rsidRPr="00325C99">
        <w:rPr>
          <w:rFonts w:ascii="Times" w:hAnsi="Times"/>
        </w:rPr>
        <w:t>op</w:t>
      </w:r>
      <w:ins w:id="28" w:author="Shira Rockowitz" w:date="2011-03-21T14:26:00Z">
        <w:r w:rsidR="00A5343F">
          <w:rPr>
            <w:rFonts w:ascii="Times" w:hAnsi="Times"/>
          </w:rPr>
          <w:t>ioi</w:t>
        </w:r>
      </w:ins>
      <w:del w:id="29" w:author="Shira Rockowitz" w:date="2011-03-21T14:26:00Z">
        <w:r w:rsidR="001D145F" w:rsidRPr="00325C99" w:rsidDel="00A5343F">
          <w:rPr>
            <w:rFonts w:ascii="Times" w:hAnsi="Times"/>
          </w:rPr>
          <w:delText>io</w:delText>
        </w:r>
      </w:del>
      <w:r w:rsidR="001D145F" w:rsidRPr="00325C99">
        <w:rPr>
          <w:rFonts w:ascii="Times" w:hAnsi="Times"/>
        </w:rPr>
        <w:t>d</w:t>
      </w:r>
      <w:proofErr w:type="spellEnd"/>
      <w:r w:rsidR="001D145F" w:rsidRPr="00325C99">
        <w:rPr>
          <w:rFonts w:ascii="Times" w:hAnsi="Times"/>
        </w:rPr>
        <w:t xml:space="preserve"> addiction, as it </w:t>
      </w:r>
      <w:r w:rsidR="006678BC" w:rsidRPr="00325C99">
        <w:rPr>
          <w:rFonts w:ascii="Times" w:hAnsi="Times"/>
        </w:rPr>
        <w:t xml:space="preserve">represses the </w:t>
      </w:r>
      <w:proofErr w:type="spellStart"/>
      <w:r w:rsidR="006678BC" w:rsidRPr="00325C99">
        <w:rPr>
          <w:rFonts w:ascii="Times" w:hAnsi="Times"/>
        </w:rPr>
        <w:t>mu-opio</w:t>
      </w:r>
      <w:ins w:id="30" w:author="Shira Rockowitz" w:date="2011-03-21T14:26:00Z">
        <w:r w:rsidR="00A5343F">
          <w:rPr>
            <w:rFonts w:ascii="Times" w:hAnsi="Times"/>
          </w:rPr>
          <w:t>i</w:t>
        </w:r>
      </w:ins>
      <w:r w:rsidR="006678BC" w:rsidRPr="00325C99">
        <w:rPr>
          <w:rFonts w:ascii="Times" w:hAnsi="Times"/>
        </w:rPr>
        <w:t>d</w:t>
      </w:r>
      <w:proofErr w:type="spellEnd"/>
      <w:r w:rsidR="006678BC" w:rsidRPr="00325C99">
        <w:rPr>
          <w:rFonts w:ascii="Times" w:hAnsi="Times"/>
        </w:rPr>
        <w:t xml:space="preserve"> receptor </w:t>
      </w:r>
      <w:r w:rsidR="006678BC" w:rsidRPr="00325C99">
        <w:rPr>
          <w:rFonts w:ascii="Times" w:hAnsi="Times"/>
        </w:rPr>
        <w:fldChar w:fldCharType="begin">
          <w:fldData xml:space="preserve">PEVuZE5vdGU+PENpdGU+PEF1dGhvcj5LaW08L0F1dGhvcj48WWVhcj4yMDA0PC9ZZWFyPjxSZWNO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</w:fldData>
        </w:fldChar>
      </w:r>
      <w:r w:rsidR="006678BC" w:rsidRPr="00325C99">
        <w:rPr>
          <w:rFonts w:ascii="Times" w:hAnsi="Times"/>
        </w:rPr>
        <w:instrText xml:space="preserve"> ADDIN EN.CITE </w:instrText>
      </w:r>
      <w:r w:rsidR="006678BC" w:rsidRPr="00325C99">
        <w:rPr>
          <w:rFonts w:ascii="Times" w:hAnsi="Times"/>
        </w:rPr>
        <w:fldChar w:fldCharType="begin">
          <w:fldData xml:space="preserve">PEVuZE5vdGU+PENpdGU+PEF1dGhvcj5LaW08L0F1dGhvcj48WWVhcj4yMDA0PC9ZZWFyPjxSZWNO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</w:fldData>
        </w:fldChar>
      </w:r>
      <w:r w:rsidR="006678BC" w:rsidRPr="00325C99">
        <w:rPr>
          <w:rFonts w:ascii="Times" w:hAnsi="Times"/>
        </w:rPr>
        <w:instrText xml:space="preserve"> ADDIN EN.CITE.DATA </w:instrText>
      </w:r>
      <w:r w:rsidR="006678BC" w:rsidRPr="00325C99">
        <w:rPr>
          <w:rFonts w:ascii="Times" w:hAnsi="Times"/>
        </w:rPr>
      </w:r>
      <w:r w:rsidR="006678BC" w:rsidRPr="00325C99">
        <w:rPr>
          <w:rFonts w:ascii="Times" w:hAnsi="Times"/>
        </w:rPr>
        <w:fldChar w:fldCharType="end"/>
      </w:r>
      <w:r w:rsidR="006678BC" w:rsidRPr="00325C99">
        <w:rPr>
          <w:rFonts w:ascii="Times" w:hAnsi="Times"/>
        </w:rPr>
        <w:fldChar w:fldCharType="separate"/>
      </w:r>
      <w:r w:rsidR="006678BC" w:rsidRPr="00325C99">
        <w:rPr>
          <w:rFonts w:ascii="Times" w:hAnsi="Times"/>
          <w:noProof/>
        </w:rPr>
        <w:t>(</w:t>
      </w:r>
      <w:hyperlink w:anchor="_ENREF_13" w:tooltip="Kim, 2004 #164" w:history="1">
        <w:r w:rsidR="005F4CBA" w:rsidRPr="00325C99">
          <w:rPr>
            <w:rFonts w:ascii="Times" w:hAnsi="Times"/>
            <w:noProof/>
          </w:rPr>
          <w:t>Kim, Hwang et al. 2004</w:t>
        </w:r>
      </w:hyperlink>
      <w:r w:rsidR="006678BC" w:rsidRPr="00325C99">
        <w:rPr>
          <w:rFonts w:ascii="Times" w:hAnsi="Times"/>
          <w:noProof/>
        </w:rPr>
        <w:t>)</w:t>
      </w:r>
      <w:r w:rsidR="006678BC" w:rsidRPr="00325C99">
        <w:rPr>
          <w:rFonts w:ascii="Times" w:hAnsi="Times"/>
        </w:rPr>
        <w:fldChar w:fldCharType="end"/>
      </w:r>
      <w:r w:rsidR="006678BC" w:rsidRPr="00325C99">
        <w:rPr>
          <w:rFonts w:ascii="Times" w:hAnsi="Times"/>
        </w:rPr>
        <w:t xml:space="preserve">, </w:t>
      </w:r>
      <w:r w:rsidR="001D145F" w:rsidRPr="00325C99">
        <w:rPr>
          <w:rFonts w:ascii="Times" w:hAnsi="Times"/>
        </w:rPr>
        <w:t xml:space="preserve">in depression and anxiety as it represses the </w:t>
      </w:r>
      <w:proofErr w:type="spellStart"/>
      <w:r w:rsidR="001D145F" w:rsidRPr="00325C99">
        <w:rPr>
          <w:rFonts w:ascii="Times" w:hAnsi="Times"/>
        </w:rPr>
        <w:t>seratonin</w:t>
      </w:r>
      <w:proofErr w:type="spellEnd"/>
      <w:r w:rsidR="001D145F" w:rsidRPr="00325C99">
        <w:rPr>
          <w:rFonts w:ascii="Times" w:hAnsi="Times"/>
        </w:rPr>
        <w:t xml:space="preserve"> 1A receptor </w:t>
      </w:r>
      <w:r w:rsidR="000375DD" w:rsidRPr="00325C99">
        <w:rPr>
          <w:rFonts w:ascii="Times" w:hAnsi="Times"/>
        </w:rPr>
        <w:fldChar w:fldCharType="begin">
          <w:fldData xml:space="preserve">PEVuZE5vdGU+PENpdGU+PEF1dGhvcj5MZW1vbmRlPC9BdXRob3I+PFllYXI+MjAwNDwvWWVhcj48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</w:fldData>
        </w:fldChar>
      </w:r>
      <w:r w:rsidR="000375DD" w:rsidRPr="00325C99">
        <w:rPr>
          <w:rFonts w:ascii="Times" w:hAnsi="Times"/>
        </w:rPr>
        <w:instrText xml:space="preserve"> ADDIN EN.CITE </w:instrText>
      </w:r>
      <w:r w:rsidR="000375DD" w:rsidRPr="00325C99">
        <w:rPr>
          <w:rFonts w:ascii="Times" w:hAnsi="Times"/>
        </w:rPr>
        <w:fldChar w:fldCharType="begin">
          <w:fldData xml:space="preserve">PEVuZE5vdGU+PENpdGU+PEF1dGhvcj5MZW1vbmRlPC9BdXRob3I+PFllYXI+MjAwNDwvWWVhcj48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</w:fldData>
        </w:fldChar>
      </w:r>
      <w:r w:rsidR="000375DD" w:rsidRPr="00325C99">
        <w:rPr>
          <w:rFonts w:ascii="Times" w:hAnsi="Times"/>
        </w:rPr>
        <w:instrText xml:space="preserve"> ADDIN EN.CITE.DATA </w:instrText>
      </w:r>
      <w:r w:rsidR="000375DD" w:rsidRPr="00325C99">
        <w:rPr>
          <w:rFonts w:ascii="Times" w:hAnsi="Times"/>
        </w:rPr>
      </w:r>
      <w:r w:rsidR="000375DD" w:rsidRPr="00325C99">
        <w:rPr>
          <w:rFonts w:ascii="Times" w:hAnsi="Times"/>
        </w:rPr>
        <w:fldChar w:fldCharType="end"/>
      </w:r>
      <w:r w:rsidR="000375DD" w:rsidRPr="00325C99">
        <w:rPr>
          <w:rFonts w:ascii="Times" w:hAnsi="Times"/>
        </w:rPr>
        <w:fldChar w:fldCharType="separate"/>
      </w:r>
      <w:r w:rsidR="000375DD" w:rsidRPr="00325C99">
        <w:rPr>
          <w:rFonts w:ascii="Times" w:hAnsi="Times"/>
          <w:noProof/>
        </w:rPr>
        <w:t>(</w:t>
      </w:r>
      <w:hyperlink w:anchor="_ENREF_15" w:tooltip="Lemonde, 2004 #165" w:history="1">
        <w:r w:rsidR="005F4CBA" w:rsidRPr="00325C99">
          <w:rPr>
            <w:rFonts w:ascii="Times" w:hAnsi="Times"/>
            <w:noProof/>
          </w:rPr>
          <w:t>Lemonde, Rogaeva et al. 2004</w:t>
        </w:r>
      </w:hyperlink>
      <w:r w:rsidR="000375DD" w:rsidRPr="00325C99">
        <w:rPr>
          <w:rFonts w:ascii="Times" w:hAnsi="Times"/>
          <w:noProof/>
        </w:rPr>
        <w:t>)</w:t>
      </w:r>
      <w:r w:rsidR="000375DD" w:rsidRPr="00325C99">
        <w:rPr>
          <w:rFonts w:ascii="Times" w:hAnsi="Times"/>
        </w:rPr>
        <w:fldChar w:fldCharType="end"/>
      </w:r>
      <w:r w:rsidR="001D145F" w:rsidRPr="00325C99">
        <w:rPr>
          <w:rFonts w:ascii="Times" w:hAnsi="Times"/>
        </w:rPr>
        <w:t xml:space="preserve">, and in cardiac dysfunction and </w:t>
      </w:r>
      <w:proofErr w:type="spellStart"/>
      <w:r w:rsidR="001D145F" w:rsidRPr="00325C99">
        <w:rPr>
          <w:rFonts w:ascii="Times" w:hAnsi="Times"/>
        </w:rPr>
        <w:t>arrhythmogenesis</w:t>
      </w:r>
      <w:proofErr w:type="spellEnd"/>
      <w:r w:rsidR="001D145F" w:rsidRPr="00325C99">
        <w:rPr>
          <w:rFonts w:ascii="Times" w:hAnsi="Times"/>
        </w:rPr>
        <w:t>, as it is abnormally inhibited i</w:t>
      </w:r>
      <w:r w:rsidR="000375DD" w:rsidRPr="00325C99">
        <w:rPr>
          <w:rFonts w:ascii="Times" w:hAnsi="Times"/>
        </w:rPr>
        <w:t xml:space="preserve">n these states </w:t>
      </w:r>
      <w:r w:rsidR="000375DD" w:rsidRPr="00325C99">
        <w:rPr>
          <w:rFonts w:ascii="Times" w:hAnsi="Times"/>
        </w:rPr>
        <w:fldChar w:fldCharType="begin"/>
      </w:r>
      <w:r w:rsidR="000375DD" w:rsidRPr="00325C99">
        <w:rPr>
          <w:rFonts w:ascii="Times" w:hAnsi="Times"/>
        </w:rPr>
        <w:instrText xml:space="preserve"> ADDIN EN.CITE &lt;EndNote&gt;&lt;Cite&gt;&lt;Author&gt;Kuwahara&lt;/Author&gt;&lt;Year&gt;2003&lt;/Year&gt;&lt;RecNum&gt;166&lt;/RecNum&gt;&lt;DisplayText&gt;(Kuwahara, Saito et al. 2003)&lt;/DisplayText&gt;&lt;record&gt;&lt;rec-number&gt;166&lt;/rec-number&gt;&lt;foreign-keys&gt;&lt;key app="EN" db-id="ppa9xv2p3epesxe5dftvspped02setvfwt22"&gt;166&lt;/key&gt;&lt;/foreign-keys&gt;&lt;ref-type name="Journal Article"&gt;17&lt;/ref-type&gt;&lt;contributors&gt;&lt;authors&gt;&lt;author&gt;Kuwahara, Koichiro&lt;/author&gt;&lt;author&gt;Saito, Yoshihiko&lt;/author&gt;&lt;author&gt;Takano, Makoto&lt;/author&gt;&lt;author&gt;Arai, Yuji&lt;/author&gt;&lt;author&gt;Yasuno, Shinji&lt;/author&gt;&lt;author&gt;Nakagawa, Yasuaki&lt;/author&gt;&lt;author&gt;Takahashi, Nobuki&lt;/author&gt;&lt;author&gt;Adachi, Yuichiro&lt;/author&gt;&lt;author&gt;Takemura, Genzo&lt;/author&gt;&lt;author&gt;Horie, Minoru&lt;/author&gt;&lt;author&gt;Miyamoto, Yoshihiro&lt;/author&gt;&lt;author&gt;Morisaki, Takayuki&lt;/author&gt;&lt;author&gt;Kuratomi, Shinobu&lt;/author&gt;&lt;author&gt;Noma, Akinori&lt;/author&gt;&lt;author&gt;Fujiwara, Hisayoshi&lt;/author&gt;&lt;author&gt;Yoshimasa, Yasunao&lt;/author&gt;&lt;author&gt;Kinoshita, Hideyuki&lt;/author&gt;&lt;author&gt;Kawakami, Rika&lt;/author&gt;&lt;author&gt;Kishimoto, Ichiro&lt;/author&gt;&lt;author&gt;Nakanishi, Michio&lt;/author&gt;&lt;author&gt;Usami, Satoru&lt;/author&gt;&lt;author&gt;Saito, Yoshitomo&lt;/author&gt;&lt;author&gt;Harada, Masaki&lt;/author&gt;&lt;author&gt;Nakao, Kazuwa&lt;/author&gt;&lt;/authors&gt;&lt;/contributors&gt;&lt;titles&gt;&lt;title&gt;NRSF regulates the fetal cardiac gene program and maintains normal cardiac structure and function&lt;/title&gt;&lt;secondary-title&gt;EMBO J&lt;/secondary-title&gt;&lt;/titles&gt;&lt;periodical&gt;&lt;full-title&gt;EMBO J&lt;/full-title&gt;&lt;/periodical&gt;&lt;pages&gt;6310-6321&lt;/pages&gt;&lt;volume&gt;22&lt;/volume&gt;&lt;number&gt;23&lt;/number&gt;&lt;dates&gt;&lt;year&gt;2003&lt;/year&gt;&lt;/dates&gt;&lt;publisher&gt;European Molecular Biology Organization&lt;/publisher&gt;&lt;isbn&gt;0261-4189&lt;/isbn&gt;&lt;work-type&gt;10.1093/emboj/cdg601&lt;/work-type&gt;&lt;urls&gt;&lt;related-urls&gt;&lt;url&gt;http://dx.doi.org/10.1093/emboj/cdg601&lt;/url&gt;&lt;/related-urls&gt;&lt;/urls&gt;&lt;/record&gt;&lt;/Cite&gt;&lt;/EndNote&gt;</w:instrText>
      </w:r>
      <w:r w:rsidR="000375DD" w:rsidRPr="00325C99">
        <w:rPr>
          <w:rFonts w:ascii="Times" w:hAnsi="Times"/>
        </w:rPr>
        <w:fldChar w:fldCharType="separate"/>
      </w:r>
      <w:r w:rsidR="000375DD" w:rsidRPr="00325C99">
        <w:rPr>
          <w:rFonts w:ascii="Times" w:hAnsi="Times"/>
          <w:noProof/>
        </w:rPr>
        <w:t>(</w:t>
      </w:r>
      <w:hyperlink w:anchor="_ENREF_14" w:tooltip="Kuwahara, 2003 #166" w:history="1">
        <w:r w:rsidR="005F4CBA" w:rsidRPr="00325C99">
          <w:rPr>
            <w:rFonts w:ascii="Times" w:hAnsi="Times"/>
            <w:noProof/>
          </w:rPr>
          <w:t>Kuwahara, Saito et al. 2003</w:t>
        </w:r>
      </w:hyperlink>
      <w:r w:rsidR="000375DD" w:rsidRPr="00325C99">
        <w:rPr>
          <w:rFonts w:ascii="Times" w:hAnsi="Times"/>
          <w:noProof/>
        </w:rPr>
        <w:t>)</w:t>
      </w:r>
      <w:r w:rsidR="000375DD" w:rsidRPr="00325C99">
        <w:rPr>
          <w:rFonts w:ascii="Times" w:hAnsi="Times"/>
        </w:rPr>
        <w:fldChar w:fldCharType="end"/>
      </w:r>
      <w:r w:rsidR="001D145F" w:rsidRPr="00325C99">
        <w:rPr>
          <w:rFonts w:ascii="Times" w:hAnsi="Times"/>
        </w:rPr>
        <w:t>.</w:t>
      </w:r>
    </w:p>
    <w:p w:rsidR="00334849" w:rsidRDefault="005D1310">
      <w:pPr>
        <w:rPr>
          <w:rFonts w:ascii="Times" w:hAnsi="Times"/>
        </w:rPr>
      </w:pPr>
      <w:proofErr w:type="spellStart"/>
      <w:r w:rsidRPr="00325C99">
        <w:rPr>
          <w:rFonts w:ascii="Times" w:hAnsi="Times"/>
        </w:rPr>
        <w:t>REST'</w:t>
      </w:r>
      <w:r w:rsidR="00B70D1F" w:rsidRPr="00325C99">
        <w:rPr>
          <w:rFonts w:ascii="Times" w:hAnsi="Times"/>
        </w:rPr>
        <w:t>s</w:t>
      </w:r>
      <w:proofErr w:type="spellEnd"/>
      <w:r w:rsidR="00B70D1F" w:rsidRPr="00325C99">
        <w:rPr>
          <w:rFonts w:ascii="Times" w:hAnsi="Times"/>
        </w:rPr>
        <w:t xml:space="preserve"> multitude of interactions with the epigenetic landscape, and its association with a wide variety of genes makes it a very interesting transcription factor to study context-specific patterns of epigenetic modifications. </w:t>
      </w:r>
    </w:p>
    <w:p w:rsidR="00334849" w:rsidRDefault="00334849">
      <w:pPr>
        <w:rPr>
          <w:rFonts w:ascii="Times" w:hAnsi="Times"/>
        </w:rPr>
      </w:pPr>
    </w:p>
    <w:p w:rsidR="00B70D1F" w:rsidRPr="00325C99" w:rsidRDefault="00334849" w:rsidP="00F224E0">
      <w:pPr>
        <w:rPr>
          <w:rFonts w:ascii="Times" w:hAnsi="Times"/>
        </w:rPr>
      </w:pPr>
      <w:r>
        <w:rPr>
          <w:rFonts w:ascii="Times" w:hAnsi="Times"/>
        </w:rPr>
        <w:t xml:space="preserve">Next generation sequencing is an expensive procedure, but the open source nature of published datasets means that this data is available to other researchers to analyze.  In CD4+ T cells, there exists a plethora of previously sequenced data, </w:t>
      </w:r>
      <w:r w:rsidR="00A81E13">
        <w:rPr>
          <w:rFonts w:ascii="Times" w:hAnsi="Times"/>
        </w:rPr>
        <w:t xml:space="preserve">such as </w:t>
      </w:r>
      <w:r w:rsidR="00FB7E2F">
        <w:rPr>
          <w:rFonts w:ascii="Times" w:hAnsi="Times"/>
        </w:rPr>
        <w:t xml:space="preserve">10 </w:t>
      </w:r>
      <w:proofErr w:type="spellStart"/>
      <w:r w:rsidR="00FB7E2F">
        <w:rPr>
          <w:rFonts w:ascii="Times" w:hAnsi="Times"/>
        </w:rPr>
        <w:t>histone</w:t>
      </w:r>
      <w:proofErr w:type="spellEnd"/>
      <w:r w:rsidR="00FB7E2F">
        <w:rPr>
          <w:rFonts w:ascii="Times" w:hAnsi="Times"/>
        </w:rPr>
        <w:t xml:space="preserve"> modifying enzymes (p300, CBP, HDAC1, HDAC2, HDAC3, HDAC6, Tip60, PCAF, MOF, and HMGN1), 2 transcription factors (CTCF and STAT6), a </w:t>
      </w:r>
      <w:proofErr w:type="spellStart"/>
      <w:r w:rsidR="00FB7E2F">
        <w:rPr>
          <w:rFonts w:ascii="Times" w:hAnsi="Times"/>
        </w:rPr>
        <w:t>histone</w:t>
      </w:r>
      <w:proofErr w:type="spellEnd"/>
      <w:r w:rsidR="00FB7E2F">
        <w:rPr>
          <w:rFonts w:ascii="Times" w:hAnsi="Times"/>
        </w:rPr>
        <w:t xml:space="preserve"> variant (H2A.Z), 18 </w:t>
      </w:r>
      <w:proofErr w:type="spellStart"/>
      <w:r w:rsidR="00FB7E2F">
        <w:rPr>
          <w:rFonts w:ascii="Times" w:hAnsi="Times"/>
        </w:rPr>
        <w:t>histone</w:t>
      </w:r>
      <w:proofErr w:type="spellEnd"/>
      <w:r w:rsidR="00FB7E2F">
        <w:rPr>
          <w:rFonts w:ascii="Times" w:hAnsi="Times"/>
        </w:rPr>
        <w:t xml:space="preserve"> </w:t>
      </w:r>
      <w:proofErr w:type="spellStart"/>
      <w:r w:rsidR="00FB7E2F">
        <w:rPr>
          <w:rFonts w:ascii="Times" w:hAnsi="Times"/>
        </w:rPr>
        <w:t>acetylations</w:t>
      </w:r>
      <w:proofErr w:type="spellEnd"/>
      <w:r w:rsidR="00FB7E2F">
        <w:rPr>
          <w:rFonts w:ascii="Times" w:hAnsi="Times"/>
        </w:rPr>
        <w:t xml:space="preserve"> (</w:t>
      </w:r>
      <w:r w:rsidR="00F224E0" w:rsidRPr="00F224E0">
        <w:rPr>
          <w:rFonts w:ascii="Times" w:hAnsi="Times"/>
        </w:rPr>
        <w:t>H2AK5ac, H2AK9ac, H2BK5ac</w:t>
      </w:r>
      <w:r w:rsidR="00F224E0">
        <w:rPr>
          <w:rFonts w:ascii="Times" w:hAnsi="Times"/>
        </w:rPr>
        <w:t>,</w:t>
      </w:r>
      <w:r w:rsidR="00F224E0" w:rsidRPr="00F224E0">
        <w:rPr>
          <w:rFonts w:ascii="Times" w:hAnsi="Times"/>
        </w:rPr>
        <w:t xml:space="preserve"> H2BK12ac, H2BK20ac, H2BK120ac, H3K4ac</w:t>
      </w:r>
      <w:r w:rsidR="00F224E0">
        <w:rPr>
          <w:rFonts w:ascii="Times" w:hAnsi="Times"/>
        </w:rPr>
        <w:t xml:space="preserve">, </w:t>
      </w:r>
      <w:r w:rsidR="00F224E0" w:rsidRPr="00F224E0">
        <w:rPr>
          <w:rFonts w:ascii="Times" w:hAnsi="Times"/>
        </w:rPr>
        <w:t>H3K9ac, H3K14ac,</w:t>
      </w:r>
      <w:r w:rsidR="00F224E0">
        <w:rPr>
          <w:rFonts w:ascii="Times" w:hAnsi="Times"/>
        </w:rPr>
        <w:t xml:space="preserve"> </w:t>
      </w:r>
      <w:r w:rsidR="00F224E0" w:rsidRPr="00F224E0">
        <w:rPr>
          <w:rFonts w:ascii="Times" w:hAnsi="Times"/>
        </w:rPr>
        <w:t>H3K1</w:t>
      </w:r>
      <w:r w:rsidR="00F224E0">
        <w:rPr>
          <w:rFonts w:ascii="Times" w:hAnsi="Times"/>
        </w:rPr>
        <w:t>8ac, H3K23ac, H3K27ac, H3K36ac</w:t>
      </w:r>
      <w:r w:rsidR="00F224E0" w:rsidRPr="00F224E0">
        <w:rPr>
          <w:rFonts w:ascii="Times" w:hAnsi="Times"/>
        </w:rPr>
        <w:t>, H4K5ac,</w:t>
      </w:r>
      <w:r w:rsidR="00F224E0">
        <w:rPr>
          <w:rFonts w:ascii="Times" w:hAnsi="Times"/>
        </w:rPr>
        <w:t xml:space="preserve"> </w:t>
      </w:r>
      <w:r w:rsidR="00F224E0" w:rsidRPr="00F224E0">
        <w:rPr>
          <w:rFonts w:ascii="Times" w:hAnsi="Times"/>
        </w:rPr>
        <w:t>H4K8ac, H4K12ac, H4K16ac, and H4K91ac</w:t>
      </w:r>
      <w:r w:rsidR="00F224E0">
        <w:rPr>
          <w:rFonts w:ascii="Times" w:hAnsi="Times"/>
        </w:rPr>
        <w:t xml:space="preserve">), 20 </w:t>
      </w:r>
      <w:proofErr w:type="spellStart"/>
      <w:r w:rsidR="00F224E0">
        <w:rPr>
          <w:rFonts w:ascii="Times" w:hAnsi="Times"/>
        </w:rPr>
        <w:t>histone</w:t>
      </w:r>
      <w:proofErr w:type="spellEnd"/>
      <w:r w:rsidR="00F224E0">
        <w:rPr>
          <w:rFonts w:ascii="Times" w:hAnsi="Times"/>
        </w:rPr>
        <w:t xml:space="preserve"> </w:t>
      </w:r>
      <w:proofErr w:type="spellStart"/>
      <w:r w:rsidR="00F224E0">
        <w:rPr>
          <w:rFonts w:ascii="Times" w:hAnsi="Times"/>
        </w:rPr>
        <w:t>methylations</w:t>
      </w:r>
      <w:proofErr w:type="spellEnd"/>
      <w:r w:rsidR="00F224E0">
        <w:rPr>
          <w:rFonts w:ascii="Times" w:hAnsi="Times"/>
        </w:rPr>
        <w:t xml:space="preserve"> (</w:t>
      </w:r>
      <w:r w:rsidR="00F224E0" w:rsidRPr="00F224E0">
        <w:rPr>
          <w:rFonts w:ascii="Times" w:hAnsi="Times"/>
        </w:rPr>
        <w:t>H2BK5me1, H3K4me1, H3K4me2, H3K4me3, H3K9me1, H3K9me2,</w:t>
      </w:r>
      <w:r w:rsidR="00F224E0">
        <w:rPr>
          <w:rFonts w:ascii="Times" w:hAnsi="Times"/>
        </w:rPr>
        <w:t xml:space="preserve"> </w:t>
      </w:r>
      <w:r w:rsidR="00F224E0" w:rsidRPr="00F224E0">
        <w:rPr>
          <w:rFonts w:ascii="Times" w:hAnsi="Times"/>
        </w:rPr>
        <w:t>H3K9me3, H3K27me1, H3K27me2, H3K27me3, H3K36me1, H3K36me3,</w:t>
      </w:r>
      <w:r w:rsidR="00F224E0">
        <w:rPr>
          <w:rFonts w:ascii="Times" w:hAnsi="Times"/>
        </w:rPr>
        <w:t xml:space="preserve"> </w:t>
      </w:r>
      <w:r w:rsidR="00F224E0" w:rsidRPr="00F224E0">
        <w:rPr>
          <w:rFonts w:ascii="Times" w:hAnsi="Times"/>
        </w:rPr>
        <w:t xml:space="preserve">H3K79me1, H3K79me2, H3K79me3, H3R2me1, H3R2me2, H4K20me1, H4K20me3, </w:t>
      </w:r>
      <w:r w:rsidR="00F224E0">
        <w:rPr>
          <w:rFonts w:ascii="Times" w:hAnsi="Times"/>
        </w:rPr>
        <w:t xml:space="preserve">H2A + </w:t>
      </w:r>
      <w:r w:rsidR="00F224E0" w:rsidRPr="00F224E0">
        <w:rPr>
          <w:rFonts w:ascii="Times" w:hAnsi="Times"/>
        </w:rPr>
        <w:t>H4R3me2</w:t>
      </w:r>
      <w:r w:rsidR="00F224E0">
        <w:rPr>
          <w:rFonts w:ascii="Times" w:hAnsi="Times"/>
        </w:rPr>
        <w:t>)</w:t>
      </w:r>
      <w:r w:rsidR="005E516C">
        <w:rPr>
          <w:rFonts w:ascii="Times" w:hAnsi="Times"/>
        </w:rPr>
        <w:t xml:space="preserve">, RNA polymerases II and III, </w:t>
      </w:r>
      <w:proofErr w:type="spellStart"/>
      <w:r w:rsidR="00D37D64">
        <w:rPr>
          <w:rFonts w:ascii="Times" w:hAnsi="Times"/>
        </w:rPr>
        <w:t>nucleosome</w:t>
      </w:r>
      <w:proofErr w:type="spellEnd"/>
      <w:r w:rsidR="00D37D64">
        <w:rPr>
          <w:rFonts w:ascii="Times" w:hAnsi="Times"/>
        </w:rPr>
        <w:t xml:space="preserve"> positioning</w:t>
      </w:r>
      <w:r w:rsidR="008343CC">
        <w:rPr>
          <w:rFonts w:ascii="Times" w:hAnsi="Times"/>
        </w:rPr>
        <w:t xml:space="preserve">, </w:t>
      </w:r>
      <w:proofErr w:type="spellStart"/>
      <w:r w:rsidR="008343CC">
        <w:rPr>
          <w:rFonts w:ascii="Times" w:hAnsi="Times"/>
        </w:rPr>
        <w:t>DNAse</w:t>
      </w:r>
      <w:proofErr w:type="spellEnd"/>
      <w:r w:rsidR="008343CC">
        <w:rPr>
          <w:rFonts w:ascii="Times" w:hAnsi="Times"/>
        </w:rPr>
        <w:t xml:space="preserve"> sequencing data, three kinds of methyl sequencing (Me-</w:t>
      </w:r>
      <w:proofErr w:type="spellStart"/>
      <w:r w:rsidR="008343CC">
        <w:rPr>
          <w:rFonts w:ascii="Times" w:hAnsi="Times"/>
        </w:rPr>
        <w:t>seq</w:t>
      </w:r>
      <w:proofErr w:type="spellEnd"/>
      <w:r w:rsidR="008343CC">
        <w:rPr>
          <w:rFonts w:ascii="Times" w:hAnsi="Times"/>
        </w:rPr>
        <w:t>, MRE-</w:t>
      </w:r>
      <w:proofErr w:type="spellStart"/>
      <w:r w:rsidR="008343CC">
        <w:rPr>
          <w:rFonts w:ascii="Times" w:hAnsi="Times"/>
        </w:rPr>
        <w:t>seq</w:t>
      </w:r>
      <w:proofErr w:type="spellEnd"/>
      <w:r w:rsidR="008343CC">
        <w:rPr>
          <w:rFonts w:ascii="Times" w:hAnsi="Times"/>
        </w:rPr>
        <w:t xml:space="preserve">, </w:t>
      </w:r>
      <w:proofErr w:type="spellStart"/>
      <w:r w:rsidR="008343CC">
        <w:rPr>
          <w:rFonts w:ascii="Times" w:hAnsi="Times"/>
        </w:rPr>
        <w:t>MeDIP-seq</w:t>
      </w:r>
      <w:proofErr w:type="spellEnd"/>
      <w:r w:rsidR="008343CC">
        <w:rPr>
          <w:rFonts w:ascii="Times" w:hAnsi="Times"/>
        </w:rPr>
        <w:t xml:space="preserve">), </w:t>
      </w:r>
      <w:proofErr w:type="spellStart"/>
      <w:r w:rsidR="008343CC">
        <w:rPr>
          <w:rFonts w:ascii="Times" w:hAnsi="Times"/>
        </w:rPr>
        <w:t>transcriptome</w:t>
      </w:r>
      <w:proofErr w:type="spellEnd"/>
      <w:r w:rsidR="008343CC">
        <w:rPr>
          <w:rFonts w:ascii="Times" w:hAnsi="Times"/>
        </w:rPr>
        <w:t xml:space="preserve"> (RNA-</w:t>
      </w:r>
      <w:proofErr w:type="spellStart"/>
      <w:r w:rsidR="008343CC">
        <w:rPr>
          <w:rFonts w:ascii="Times" w:hAnsi="Times"/>
        </w:rPr>
        <w:t>seq</w:t>
      </w:r>
      <w:proofErr w:type="spellEnd"/>
      <w:r w:rsidR="008343CC">
        <w:rPr>
          <w:rFonts w:ascii="Times" w:hAnsi="Times"/>
        </w:rPr>
        <w:t xml:space="preserve">) sequencing [what kind of </w:t>
      </w:r>
      <w:proofErr w:type="spellStart"/>
      <w:r w:rsidR="008343CC">
        <w:rPr>
          <w:rFonts w:ascii="Times" w:hAnsi="Times"/>
        </w:rPr>
        <w:t>RNAseq</w:t>
      </w:r>
      <w:proofErr w:type="spellEnd"/>
      <w:r w:rsidR="008343CC">
        <w:rPr>
          <w:rFonts w:ascii="Times" w:hAnsi="Times"/>
        </w:rPr>
        <w:t xml:space="preserve"> how enriched?], and a </w:t>
      </w:r>
      <w:proofErr w:type="spellStart"/>
      <w:r w:rsidR="008343CC">
        <w:rPr>
          <w:rFonts w:ascii="Times" w:hAnsi="Times"/>
        </w:rPr>
        <w:t>miRNA</w:t>
      </w:r>
      <w:proofErr w:type="spellEnd"/>
      <w:r w:rsidR="008343CC">
        <w:rPr>
          <w:rFonts w:ascii="Times" w:hAnsi="Times"/>
        </w:rPr>
        <w:t xml:space="preserve"> array.</w:t>
      </w:r>
    </w:p>
    <w:p w:rsidR="00B70D1F" w:rsidRPr="00325C99" w:rsidRDefault="00B70D1F">
      <w:pPr>
        <w:rPr>
          <w:rFonts w:ascii="Times" w:hAnsi="Times"/>
        </w:rPr>
      </w:pPr>
    </w:p>
    <w:p w:rsidR="000C5324" w:rsidRDefault="00B70D1F">
      <w:pPr>
        <w:rPr>
          <w:rFonts w:ascii="Times" w:hAnsi="Times"/>
        </w:rPr>
      </w:pPr>
      <w:r w:rsidRPr="00325C99">
        <w:rPr>
          <w:rFonts w:ascii="Times" w:hAnsi="Times"/>
        </w:rPr>
        <w:t xml:space="preserve">Hypothesis:  REST functionally distinct groups </w:t>
      </w:r>
      <w:r w:rsidR="00793C7E" w:rsidRPr="00325C99">
        <w:rPr>
          <w:rFonts w:ascii="Times" w:hAnsi="Times"/>
        </w:rPr>
        <w:t xml:space="preserve">are regulated by context specific patterns of within the epigenetic landscape and are a result of different modifying enzymes being recruited. </w:t>
      </w:r>
      <w:r w:rsidR="00325C99" w:rsidRPr="00325C99">
        <w:rPr>
          <w:rFonts w:ascii="Times" w:hAnsi="Times"/>
        </w:rPr>
        <w:tab/>
      </w:r>
      <w:r w:rsidRPr="00325C99">
        <w:rPr>
          <w:rFonts w:ascii="Times" w:hAnsi="Times"/>
        </w:rPr>
        <w:t xml:space="preserve"> </w:t>
      </w:r>
    </w:p>
    <w:p w:rsidR="005C4BC6" w:rsidRDefault="001C345B">
      <w:pPr>
        <w:rPr>
          <w:rFonts w:ascii="Times" w:hAnsi="Times"/>
        </w:rPr>
      </w:pPr>
      <w:r>
        <w:rPr>
          <w:rFonts w:ascii="Times" w:hAnsi="Times"/>
        </w:rPr>
        <w:t xml:space="preserve">The above hypothesis has been explored before in Greenway, </w:t>
      </w:r>
      <w:proofErr w:type="spellStart"/>
      <w:r>
        <w:rPr>
          <w:rFonts w:ascii="Times" w:hAnsi="Times"/>
        </w:rPr>
        <w:t>Zheng</w:t>
      </w:r>
      <w:proofErr w:type="spellEnd"/>
      <w:r>
        <w:rPr>
          <w:rFonts w:ascii="Times" w:hAnsi="Times"/>
        </w:rPr>
        <w:t xml:space="preserve">, </w:t>
      </w:r>
      <w:proofErr w:type="spellStart"/>
      <w:r>
        <w:rPr>
          <w:rFonts w:ascii="Times" w:hAnsi="Times"/>
        </w:rPr>
        <w:t>Abrajano</w:t>
      </w:r>
      <w:proofErr w:type="spellEnd"/>
      <w:r>
        <w:rPr>
          <w:rFonts w:ascii="Times" w:hAnsi="Times"/>
        </w:rPr>
        <w:t xml:space="preserve"> but either not </w:t>
      </w:r>
      <w:proofErr w:type="spellStart"/>
      <w:r>
        <w:rPr>
          <w:rFonts w:ascii="Times" w:hAnsi="Times"/>
        </w:rPr>
        <w:t>genomically</w:t>
      </w:r>
      <w:proofErr w:type="spellEnd"/>
      <w:r>
        <w:rPr>
          <w:rFonts w:ascii="Times" w:hAnsi="Times"/>
        </w:rPr>
        <w:t xml:space="preserve">, or </w:t>
      </w:r>
      <w:r w:rsidR="005C4BC6">
        <w:rPr>
          <w:rFonts w:ascii="Times" w:hAnsi="Times"/>
        </w:rPr>
        <w:t>not as comprehensively as they will be addressed in this study.  Secondary analysis / reanalyzed</w:t>
      </w:r>
    </w:p>
    <w:p w:rsidR="005C4BC6" w:rsidRDefault="005C4BC6">
      <w:pPr>
        <w:rPr>
          <w:rFonts w:ascii="Times" w:hAnsi="Times"/>
        </w:rPr>
      </w:pPr>
      <w:r>
        <w:rPr>
          <w:rFonts w:ascii="Times" w:hAnsi="Times"/>
        </w:rPr>
        <w:t>Global picture / landscape</w:t>
      </w:r>
    </w:p>
    <w:p w:rsidR="005C4BC6" w:rsidRDefault="005C4BC6">
      <w:pPr>
        <w:rPr>
          <w:rFonts w:ascii="Times" w:hAnsi="Times"/>
        </w:rPr>
      </w:pPr>
      <w:r>
        <w:rPr>
          <w:rFonts w:ascii="Times" w:hAnsi="Times"/>
        </w:rPr>
        <w:t xml:space="preserve">Locus-specific </w:t>
      </w:r>
    </w:p>
    <w:p w:rsidR="001C345B" w:rsidRDefault="005C4BC6">
      <w:pPr>
        <w:rPr>
          <w:rFonts w:ascii="Times" w:hAnsi="Times"/>
        </w:rPr>
      </w:pPr>
      <w:r>
        <w:rPr>
          <w:rFonts w:ascii="Times" w:hAnsi="Times"/>
        </w:rPr>
        <w:t xml:space="preserve">Relate to </w:t>
      </w:r>
      <w:proofErr w:type="spellStart"/>
      <w:r>
        <w:rPr>
          <w:rFonts w:ascii="Times" w:hAnsi="Times"/>
        </w:rPr>
        <w:t>transcriptome</w:t>
      </w:r>
      <w:proofErr w:type="spellEnd"/>
      <w:r>
        <w:rPr>
          <w:rFonts w:ascii="Times" w:hAnsi="Times"/>
        </w:rPr>
        <w:t xml:space="preserve"> data -&gt; “</w:t>
      </w:r>
      <w:proofErr w:type="spellStart"/>
      <w:r>
        <w:rPr>
          <w:rFonts w:ascii="Times" w:hAnsi="Times"/>
        </w:rPr>
        <w:t>transcr</w:t>
      </w:r>
      <w:proofErr w:type="spellEnd"/>
      <w:r>
        <w:rPr>
          <w:rFonts w:ascii="Times" w:hAnsi="Times"/>
        </w:rPr>
        <w:t xml:space="preserve"> outcome of REST modulated changes”</w:t>
      </w:r>
    </w:p>
    <w:p w:rsidR="005C4BC6" w:rsidRDefault="005C4BC6">
      <w:pPr>
        <w:rPr>
          <w:rFonts w:ascii="Times" w:hAnsi="Times"/>
        </w:rPr>
      </w:pPr>
      <w:r>
        <w:rPr>
          <w:rFonts w:ascii="Times" w:hAnsi="Times"/>
        </w:rPr>
        <w:t>Exploit resources</w:t>
      </w:r>
    </w:p>
    <w:p w:rsidR="005C4BC6" w:rsidRDefault="005C4BC6">
      <w:pPr>
        <w:rPr>
          <w:rFonts w:ascii="Times" w:hAnsi="Times"/>
        </w:rPr>
      </w:pPr>
      <w:r>
        <w:rPr>
          <w:rFonts w:ascii="Times" w:hAnsi="Times"/>
        </w:rPr>
        <w:t xml:space="preserve">How REST induces context-specific pat of chromatin </w:t>
      </w:r>
      <w:proofErr w:type="spellStart"/>
      <w:r>
        <w:rPr>
          <w:rFonts w:ascii="Times" w:hAnsi="Times"/>
        </w:rPr>
        <w:t>mods</w:t>
      </w:r>
      <w:proofErr w:type="spellEnd"/>
      <w:r>
        <w:rPr>
          <w:rFonts w:ascii="Times" w:hAnsi="Times"/>
        </w:rPr>
        <w:t xml:space="preserve"> on </w:t>
      </w:r>
      <w:proofErr w:type="spellStart"/>
      <w:r>
        <w:rPr>
          <w:rFonts w:ascii="Times" w:hAnsi="Times"/>
        </w:rPr>
        <w:t>fnally</w:t>
      </w:r>
      <w:proofErr w:type="spellEnd"/>
      <w:r>
        <w:rPr>
          <w:rFonts w:ascii="Times" w:hAnsi="Times"/>
        </w:rPr>
        <w:t xml:space="preserve"> distinct groups of </w:t>
      </w:r>
      <w:proofErr w:type="spellStart"/>
      <w:r>
        <w:rPr>
          <w:rFonts w:ascii="Times" w:hAnsi="Times"/>
        </w:rPr>
        <w:t>targs</w:t>
      </w:r>
      <w:proofErr w:type="spellEnd"/>
      <w:r>
        <w:rPr>
          <w:rFonts w:ascii="Times" w:hAnsi="Times"/>
        </w:rPr>
        <w:t xml:space="preserve">, cluster based on pats of </w:t>
      </w:r>
      <w:proofErr w:type="spellStart"/>
      <w:r>
        <w:rPr>
          <w:rFonts w:ascii="Times" w:hAnsi="Times"/>
        </w:rPr>
        <w:t>hist</w:t>
      </w:r>
      <w:proofErr w:type="spellEnd"/>
      <w:r>
        <w:rPr>
          <w:rFonts w:ascii="Times" w:hAnsi="Times"/>
        </w:rPr>
        <w:t xml:space="preserve">/etc </w:t>
      </w:r>
      <w:proofErr w:type="spellStart"/>
      <w:r>
        <w:rPr>
          <w:rFonts w:ascii="Times" w:hAnsi="Times"/>
        </w:rPr>
        <w:t>mods</w:t>
      </w:r>
      <w:proofErr w:type="spellEnd"/>
      <w:r>
        <w:rPr>
          <w:rFonts w:ascii="Times" w:hAnsi="Times"/>
        </w:rPr>
        <w:t xml:space="preserve">, anal </w:t>
      </w:r>
      <w:proofErr w:type="spellStart"/>
      <w:r>
        <w:rPr>
          <w:rFonts w:ascii="Times" w:hAnsi="Times"/>
        </w:rPr>
        <w:t>indiv</w:t>
      </w:r>
      <w:proofErr w:type="spellEnd"/>
      <w:r>
        <w:rPr>
          <w:rFonts w:ascii="Times" w:hAnsi="Times"/>
        </w:rPr>
        <w:t xml:space="preserve"> groups for </w:t>
      </w:r>
      <w:proofErr w:type="spellStart"/>
      <w:r>
        <w:rPr>
          <w:rFonts w:ascii="Times" w:hAnsi="Times"/>
        </w:rPr>
        <w:t>fnal</w:t>
      </w:r>
      <w:proofErr w:type="spellEnd"/>
      <w:r>
        <w:rPr>
          <w:rFonts w:ascii="Times" w:hAnsi="Times"/>
        </w:rPr>
        <w:t xml:space="preserve"> sig. + </w:t>
      </w:r>
      <w:proofErr w:type="spellStart"/>
      <w:r>
        <w:rPr>
          <w:rFonts w:ascii="Times" w:hAnsi="Times"/>
        </w:rPr>
        <w:t>seq</w:t>
      </w:r>
      <w:proofErr w:type="spellEnd"/>
      <w:r>
        <w:rPr>
          <w:rFonts w:ascii="Times" w:hAnsi="Times"/>
        </w:rPr>
        <w:t xml:space="preserve"> features (near REST binding sites) that may serve as signals for recruiting other </w:t>
      </w:r>
      <w:proofErr w:type="spellStart"/>
      <w:r>
        <w:rPr>
          <w:rFonts w:ascii="Times" w:hAnsi="Times"/>
        </w:rPr>
        <w:t>hist</w:t>
      </w:r>
      <w:proofErr w:type="spellEnd"/>
      <w:r>
        <w:rPr>
          <w:rFonts w:ascii="Times" w:hAnsi="Times"/>
        </w:rPr>
        <w:t xml:space="preserve"> mod </w:t>
      </w:r>
      <w:proofErr w:type="spellStart"/>
      <w:r>
        <w:rPr>
          <w:rFonts w:ascii="Times" w:hAnsi="Times"/>
        </w:rPr>
        <w:t>enz</w:t>
      </w:r>
      <w:proofErr w:type="spellEnd"/>
      <w:r>
        <w:rPr>
          <w:rFonts w:ascii="Times" w:hAnsi="Times"/>
        </w:rPr>
        <w:t xml:space="preserve">.  </w:t>
      </w:r>
      <w:proofErr w:type="spellStart"/>
      <w:r>
        <w:rPr>
          <w:rFonts w:ascii="Times" w:hAnsi="Times"/>
        </w:rPr>
        <w:t>Clust</w:t>
      </w:r>
      <w:proofErr w:type="spellEnd"/>
      <w:r>
        <w:rPr>
          <w:rFonts w:ascii="Times" w:hAnsi="Times"/>
        </w:rPr>
        <w:t xml:space="preserve"> to show </w:t>
      </w:r>
      <w:proofErr w:type="spellStart"/>
      <w:r>
        <w:rPr>
          <w:rFonts w:ascii="Times" w:hAnsi="Times"/>
        </w:rPr>
        <w:t>dep</w:t>
      </w:r>
      <w:proofErr w:type="spellEnd"/>
      <w:r>
        <w:rPr>
          <w:rFonts w:ascii="Times" w:hAnsi="Times"/>
        </w:rPr>
        <w:t xml:space="preserve"> on REST for change (ala </w:t>
      </w:r>
      <w:proofErr w:type="spellStart"/>
      <w:r>
        <w:rPr>
          <w:rFonts w:ascii="Times" w:hAnsi="Times"/>
        </w:rPr>
        <w:t>Zheng</w:t>
      </w:r>
      <w:proofErr w:type="spellEnd"/>
      <w:r>
        <w:rPr>
          <w:rFonts w:ascii="Times" w:hAnsi="Times"/>
        </w:rPr>
        <w:t xml:space="preserve"> 2009)</w:t>
      </w:r>
    </w:p>
    <w:p w:rsidR="000C5324" w:rsidRDefault="000C5324">
      <w:pPr>
        <w:rPr>
          <w:rFonts w:ascii="Times" w:hAnsi="Times"/>
        </w:rPr>
      </w:pPr>
    </w:p>
    <w:p w:rsidR="00685432" w:rsidRDefault="000C5324">
      <w:pPr>
        <w:rPr>
          <w:rFonts w:ascii="Times" w:hAnsi="Times"/>
        </w:rPr>
      </w:pPr>
      <w:r>
        <w:rPr>
          <w:rFonts w:ascii="Times" w:hAnsi="Times"/>
        </w:rPr>
        <w:t xml:space="preserve">This proposed integrated study will take a wide array of epigenetic data, and study the </w:t>
      </w:r>
      <w:proofErr w:type="spellStart"/>
      <w:r>
        <w:rPr>
          <w:rFonts w:ascii="Times" w:hAnsi="Times"/>
        </w:rPr>
        <w:t>epigenomic</w:t>
      </w:r>
      <w:proofErr w:type="spellEnd"/>
      <w:r>
        <w:rPr>
          <w:rFonts w:ascii="Times" w:hAnsi="Times"/>
        </w:rPr>
        <w:t xml:space="preserve"> changes that are regulated by REST binding.  It will look not only at the narrow promoter regions surrounding the transcription start site, but will take a more comprehensive look at REST binding throughout the genome.</w:t>
      </w:r>
      <w:r w:rsidR="005F4CBA">
        <w:rPr>
          <w:rFonts w:ascii="Times" w:hAnsi="Times"/>
        </w:rPr>
        <w:t xml:space="preserve"> Unlike: </w:t>
      </w:r>
      <w:r w:rsidR="005F4CBA">
        <w:rPr>
          <w:rFonts w:ascii="Times" w:hAnsi="Times"/>
        </w:rPr>
        <w:fldChar w:fldCharType="begin">
          <w:fldData xml:space="preserve">PEVuZE5vdGU+PENpdGU+PEF1dGhvcj5BYnJhamFubzwvQXV0aG9yPjxZZWFyPjIwMDk8L1llYXI+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</w:fldData>
        </w:fldChar>
      </w:r>
      <w:r w:rsidR="005F4CBA">
        <w:rPr>
          <w:rFonts w:ascii="Times" w:hAnsi="Times"/>
        </w:rPr>
        <w:instrText xml:space="preserve"> ADDIN EN.CITE </w:instrText>
      </w:r>
      <w:r w:rsidR="005F4CBA">
        <w:rPr>
          <w:rFonts w:ascii="Times" w:hAnsi="Times"/>
        </w:rPr>
        <w:fldChar w:fldCharType="begin">
          <w:fldData xml:space="preserve">PEVuZE5vdGU+PENpdGU+PEF1dGhvcj5BYnJhamFubzwvQXV0aG9yPjxZZWFyPjIwMDk8L1llYXI+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</w:fldData>
        </w:fldChar>
      </w:r>
      <w:r w:rsidR="005F4CBA">
        <w:rPr>
          <w:rFonts w:ascii="Times" w:hAnsi="Times"/>
        </w:rPr>
        <w:instrText xml:space="preserve"> ADDIN EN.CITE.DATA </w:instrText>
      </w:r>
      <w:r w:rsidR="005F4CBA">
        <w:rPr>
          <w:rFonts w:ascii="Times" w:hAnsi="Times"/>
        </w:rPr>
      </w:r>
      <w:r w:rsidR="005F4CBA">
        <w:rPr>
          <w:rFonts w:ascii="Times" w:hAnsi="Times"/>
        </w:rPr>
        <w:fldChar w:fldCharType="end"/>
      </w:r>
      <w:r w:rsidR="005F4CBA">
        <w:rPr>
          <w:rFonts w:ascii="Times" w:hAnsi="Times"/>
        </w:rPr>
        <w:fldChar w:fldCharType="separate"/>
      </w:r>
      <w:r w:rsidR="005F4CBA">
        <w:rPr>
          <w:rFonts w:ascii="Times" w:hAnsi="Times"/>
          <w:noProof/>
        </w:rPr>
        <w:t>(</w:t>
      </w:r>
      <w:hyperlink w:anchor="_ENREF_11" w:tooltip="Greenway, 2007 #136" w:history="1">
        <w:r w:rsidR="005F4CBA">
          <w:rPr>
            <w:rFonts w:ascii="Times" w:hAnsi="Times"/>
            <w:noProof/>
          </w:rPr>
          <w:t>Greenway, Street et al. 2007</w:t>
        </w:r>
      </w:hyperlink>
      <w:r w:rsidR="005F4CBA">
        <w:rPr>
          <w:rFonts w:ascii="Times" w:hAnsi="Times"/>
          <w:noProof/>
        </w:rPr>
        <w:t xml:space="preserve">; </w:t>
      </w:r>
      <w:hyperlink w:anchor="_ENREF_2" w:tooltip="Abrajano, 2009 #111" w:history="1">
        <w:r w:rsidR="005F4CBA">
          <w:rPr>
            <w:rFonts w:ascii="Times" w:hAnsi="Times"/>
            <w:noProof/>
          </w:rPr>
          <w:t>Abrajano, Qureshi et al. 2009</w:t>
        </w:r>
      </w:hyperlink>
      <w:r w:rsidR="005F4CBA">
        <w:rPr>
          <w:rFonts w:ascii="Times" w:hAnsi="Times"/>
          <w:noProof/>
        </w:rPr>
        <w:t xml:space="preserve">; </w:t>
      </w:r>
      <w:hyperlink w:anchor="_ENREF_1" w:tooltip="Abrajano, 2009 #113" w:history="1">
        <w:r w:rsidR="005F4CBA">
          <w:rPr>
            <w:rFonts w:ascii="Times" w:hAnsi="Times"/>
            <w:noProof/>
          </w:rPr>
          <w:t>Abrajano, Qureshi et al. 2009</w:t>
        </w:r>
      </w:hyperlink>
      <w:r w:rsidR="005F4CBA">
        <w:rPr>
          <w:rFonts w:ascii="Times" w:hAnsi="Times"/>
          <w:noProof/>
        </w:rPr>
        <w:t xml:space="preserve">; </w:t>
      </w:r>
      <w:hyperlink w:anchor="_ENREF_25" w:tooltip="Zheng, 2009 #169" w:history="1">
        <w:r w:rsidR="005F4CBA">
          <w:rPr>
            <w:rFonts w:ascii="Times" w:hAnsi="Times"/>
            <w:noProof/>
          </w:rPr>
          <w:t>Zheng, Zhao et al. 2009</w:t>
        </w:r>
      </w:hyperlink>
      <w:r w:rsidR="005F4CBA">
        <w:rPr>
          <w:rFonts w:ascii="Times" w:hAnsi="Times"/>
          <w:noProof/>
        </w:rPr>
        <w:t>)</w:t>
      </w:r>
      <w:r w:rsidR="005F4CBA">
        <w:rPr>
          <w:rFonts w:ascii="Times" w:hAnsi="Times"/>
        </w:rPr>
        <w:fldChar w:fldCharType="end"/>
      </w:r>
      <w:r>
        <w:rPr>
          <w:rFonts w:ascii="Times" w:hAnsi="Times"/>
        </w:rPr>
        <w:t xml:space="preserve">  It will integrate </w:t>
      </w:r>
      <w:proofErr w:type="spellStart"/>
      <w:r>
        <w:rPr>
          <w:rFonts w:ascii="Times" w:hAnsi="Times"/>
        </w:rPr>
        <w:t>methylation</w:t>
      </w:r>
      <w:proofErr w:type="spellEnd"/>
      <w:r>
        <w:rPr>
          <w:rFonts w:ascii="Times" w:hAnsi="Times"/>
        </w:rPr>
        <w:t xml:space="preserve"> and </w:t>
      </w:r>
      <w:proofErr w:type="spellStart"/>
      <w:r>
        <w:rPr>
          <w:rFonts w:ascii="Times" w:hAnsi="Times"/>
        </w:rPr>
        <w:t>rnaseq</w:t>
      </w:r>
      <w:proofErr w:type="spellEnd"/>
      <w:r>
        <w:rPr>
          <w:rFonts w:ascii="Times" w:hAnsi="Times"/>
        </w:rPr>
        <w:t xml:space="preserve">? And </w:t>
      </w:r>
      <w:proofErr w:type="spellStart"/>
      <w:r>
        <w:rPr>
          <w:rFonts w:ascii="Times" w:hAnsi="Times"/>
        </w:rPr>
        <w:t>miRNA</w:t>
      </w:r>
      <w:proofErr w:type="spellEnd"/>
      <w:r>
        <w:rPr>
          <w:rFonts w:ascii="Times" w:hAnsi="Times"/>
        </w:rPr>
        <w:t xml:space="preserve"> microarray data, none of which has been done before, to form a truly comprehensive look at the epigenetic context of REST binding.   It will also take a stab at differences in REST epigenetic landscape in different functional groups, genomic locations, and other sub-sections of genes in the genome.  </w:t>
      </w:r>
      <w:r w:rsidR="001B4760">
        <w:rPr>
          <w:rFonts w:ascii="Times" w:hAnsi="Times"/>
        </w:rPr>
        <w:t xml:space="preserve">The stratification is distinctly different then that used by others, </w:t>
      </w:r>
      <w:proofErr w:type="spellStart"/>
      <w:r w:rsidR="001B4760">
        <w:rPr>
          <w:rFonts w:ascii="Times" w:hAnsi="Times"/>
        </w:rPr>
        <w:t>esp</w:t>
      </w:r>
      <w:proofErr w:type="spellEnd"/>
      <w:r w:rsidR="001B4760">
        <w:rPr>
          <w:rFonts w:ascii="Times" w:hAnsi="Times"/>
        </w:rPr>
        <w:t xml:space="preserve"> </w:t>
      </w:r>
      <w:proofErr w:type="spellStart"/>
      <w:r w:rsidR="001B4760">
        <w:rPr>
          <w:rFonts w:ascii="Times" w:hAnsi="Times"/>
        </w:rPr>
        <w:t>Zheng</w:t>
      </w:r>
      <w:proofErr w:type="spellEnd"/>
      <w:r w:rsidR="001B4760">
        <w:rPr>
          <w:rFonts w:ascii="Times" w:hAnsi="Times"/>
        </w:rPr>
        <w:t xml:space="preserve"> 2009, in that the separation of anticipated bound sites, etc allows for a lot more teasing out of function than that study which just looked at REST bound and not bound RE1versus expression matched controls?  </w:t>
      </w:r>
      <w:r w:rsidR="009039A8">
        <w:rPr>
          <w:rFonts w:ascii="Times" w:hAnsi="Times"/>
        </w:rPr>
        <w:t>(</w:t>
      </w:r>
      <w:proofErr w:type="spellStart"/>
      <w:r w:rsidR="009039A8">
        <w:rPr>
          <w:rFonts w:ascii="Times" w:hAnsi="Times"/>
        </w:rPr>
        <w:t>Zheng</w:t>
      </w:r>
      <w:proofErr w:type="spellEnd"/>
      <w:r w:rsidR="009039A8">
        <w:rPr>
          <w:rFonts w:ascii="Times" w:hAnsi="Times"/>
        </w:rPr>
        <w:t xml:space="preserve"> used RE1+REST, </w:t>
      </w:r>
      <w:proofErr w:type="spellStart"/>
      <w:r w:rsidR="009039A8">
        <w:rPr>
          <w:rFonts w:ascii="Times" w:hAnsi="Times"/>
        </w:rPr>
        <w:t>expr</w:t>
      </w:r>
      <w:proofErr w:type="spellEnd"/>
      <w:r w:rsidR="009039A8">
        <w:rPr>
          <w:rFonts w:ascii="Times" w:hAnsi="Times"/>
        </w:rPr>
        <w:t xml:space="preserve"> matched genes, and </w:t>
      </w:r>
      <w:proofErr w:type="spellStart"/>
      <w:r w:rsidR="009039A8">
        <w:rPr>
          <w:rFonts w:ascii="Times" w:hAnsi="Times"/>
        </w:rPr>
        <w:t>expr</w:t>
      </w:r>
      <w:proofErr w:type="spellEnd"/>
      <w:r w:rsidR="009039A8">
        <w:rPr>
          <w:rFonts w:ascii="Times" w:hAnsi="Times"/>
        </w:rPr>
        <w:t xml:space="preserve"> matched cRE1s-REST, change due to those two groups show change contingent of gene </w:t>
      </w:r>
      <w:proofErr w:type="spellStart"/>
      <w:r w:rsidR="009039A8">
        <w:rPr>
          <w:rFonts w:ascii="Times" w:hAnsi="Times"/>
        </w:rPr>
        <w:t>expr</w:t>
      </w:r>
      <w:proofErr w:type="spellEnd"/>
      <w:r w:rsidR="009039A8">
        <w:rPr>
          <w:rFonts w:ascii="Times" w:hAnsi="Times"/>
        </w:rPr>
        <w:t>, but not due to binding)</w:t>
      </w:r>
      <w:r w:rsidR="00E83182">
        <w:rPr>
          <w:rFonts w:ascii="Times" w:hAnsi="Times"/>
        </w:rPr>
        <w:t xml:space="preserve">.  Look at diff complexes recruited by REST in ncRE1s and cRE1s  both bound and unbound, </w:t>
      </w:r>
      <w:proofErr w:type="spellStart"/>
      <w:r w:rsidR="00E83182">
        <w:rPr>
          <w:rFonts w:ascii="Times" w:hAnsi="Times"/>
        </w:rPr>
        <w:t>esp</w:t>
      </w:r>
      <w:proofErr w:type="spellEnd"/>
      <w:r w:rsidR="00E83182">
        <w:rPr>
          <w:rFonts w:ascii="Times" w:hAnsi="Times"/>
        </w:rPr>
        <w:t xml:space="preserve"> important in forebrain, where we have </w:t>
      </w:r>
      <w:proofErr w:type="spellStart"/>
      <w:r w:rsidR="00E83182">
        <w:rPr>
          <w:rFonts w:ascii="Times" w:hAnsi="Times"/>
        </w:rPr>
        <w:t>coREST</w:t>
      </w:r>
      <w:proofErr w:type="spellEnd"/>
      <w:r w:rsidR="00E83182">
        <w:rPr>
          <w:rFonts w:ascii="Times" w:hAnsi="Times"/>
        </w:rPr>
        <w:t xml:space="preserve"> data.</w:t>
      </w:r>
      <w:r w:rsidR="00E43C03">
        <w:rPr>
          <w:rFonts w:ascii="Times" w:hAnsi="Times"/>
        </w:rPr>
        <w:t xml:space="preserve">  Prior genome wide studies have used data from </w:t>
      </w:r>
      <w:proofErr w:type="spellStart"/>
      <w:r w:rsidR="00E43C03">
        <w:rPr>
          <w:rFonts w:ascii="Times" w:hAnsi="Times"/>
        </w:rPr>
        <w:t>jurkat</w:t>
      </w:r>
      <w:proofErr w:type="spellEnd"/>
      <w:r w:rsidR="00E43C03">
        <w:rPr>
          <w:rFonts w:ascii="Times" w:hAnsi="Times"/>
        </w:rPr>
        <w:t xml:space="preserve"> and not the right cell line.  No large scale studies of REST in cancer </w:t>
      </w:r>
      <w:proofErr w:type="spellStart"/>
      <w:r w:rsidR="00E43C03">
        <w:rPr>
          <w:rFonts w:ascii="Times" w:hAnsi="Times"/>
        </w:rPr>
        <w:t>genomicly</w:t>
      </w:r>
      <w:proofErr w:type="spellEnd"/>
      <w:r w:rsidR="00E43C03">
        <w:rPr>
          <w:rFonts w:ascii="Times" w:hAnsi="Times"/>
        </w:rPr>
        <w:t xml:space="preserve">. </w:t>
      </w:r>
      <w:r w:rsidR="001C345B">
        <w:rPr>
          <w:rFonts w:ascii="Times" w:hAnsi="Times"/>
        </w:rPr>
        <w:t xml:space="preserve">  Previous studies also used microarray expression data which is far less sensitive etc than </w:t>
      </w:r>
      <w:proofErr w:type="spellStart"/>
      <w:r w:rsidR="001C345B">
        <w:rPr>
          <w:rFonts w:ascii="Times" w:hAnsi="Times"/>
        </w:rPr>
        <w:t>rnaseq</w:t>
      </w:r>
      <w:proofErr w:type="spellEnd"/>
      <w:r w:rsidR="001C345B">
        <w:rPr>
          <w:rFonts w:ascii="Times" w:hAnsi="Times"/>
        </w:rPr>
        <w:t xml:space="preserve">.  Will also include </w:t>
      </w:r>
      <w:proofErr w:type="spellStart"/>
      <w:r w:rsidR="001C345B">
        <w:rPr>
          <w:rFonts w:ascii="Times" w:hAnsi="Times"/>
        </w:rPr>
        <w:t>HDACs</w:t>
      </w:r>
      <w:proofErr w:type="spellEnd"/>
      <w:r w:rsidR="001C345B">
        <w:rPr>
          <w:rFonts w:ascii="Times" w:hAnsi="Times"/>
        </w:rPr>
        <w:t xml:space="preserve"> and </w:t>
      </w:r>
      <w:proofErr w:type="spellStart"/>
      <w:r w:rsidR="001C345B">
        <w:rPr>
          <w:rFonts w:ascii="Times" w:hAnsi="Times"/>
        </w:rPr>
        <w:t>HATs</w:t>
      </w:r>
      <w:proofErr w:type="spellEnd"/>
      <w:r w:rsidR="001C345B">
        <w:rPr>
          <w:rFonts w:ascii="Times" w:hAnsi="Times"/>
        </w:rPr>
        <w:t xml:space="preserve"> unlike prior study</w:t>
      </w:r>
    </w:p>
    <w:p w:rsidR="00E10211" w:rsidRDefault="00685432">
      <w:pPr>
        <w:rPr>
          <w:rFonts w:ascii="Times" w:hAnsi="Times"/>
        </w:rPr>
      </w:pPr>
      <w:proofErr w:type="spellStart"/>
      <w:r>
        <w:rPr>
          <w:rFonts w:ascii="Times" w:hAnsi="Times"/>
        </w:rPr>
        <w:t>Zheng</w:t>
      </w:r>
      <w:proofErr w:type="spellEnd"/>
      <w:r>
        <w:rPr>
          <w:rFonts w:ascii="Times" w:hAnsi="Times"/>
        </w:rPr>
        <w:t xml:space="preserve"> et al show </w:t>
      </w:r>
      <w:proofErr w:type="spellStart"/>
      <w:r>
        <w:rPr>
          <w:rFonts w:ascii="Times" w:hAnsi="Times"/>
        </w:rPr>
        <w:t>nucleosome</w:t>
      </w:r>
      <w:proofErr w:type="spellEnd"/>
      <w:r>
        <w:rPr>
          <w:rFonts w:ascii="Times" w:hAnsi="Times"/>
        </w:rPr>
        <w:t xml:space="preserve"> positioning at RE1 sites at promoter and at non-promoter, </w:t>
      </w:r>
      <w:proofErr w:type="spellStart"/>
      <w:r>
        <w:rPr>
          <w:rFonts w:ascii="Times" w:hAnsi="Times"/>
        </w:rPr>
        <w:t>strat</w:t>
      </w:r>
      <w:proofErr w:type="spellEnd"/>
      <w:r>
        <w:rPr>
          <w:rFonts w:ascii="Times" w:hAnsi="Times"/>
        </w:rPr>
        <w:t xml:space="preserve"> into more fine genomic regions, look at different functional groups </w:t>
      </w:r>
      <w:proofErr w:type="spellStart"/>
      <w:r>
        <w:rPr>
          <w:rFonts w:ascii="Times" w:hAnsi="Times"/>
        </w:rPr>
        <w:t>nucleosome</w:t>
      </w:r>
      <w:proofErr w:type="spellEnd"/>
      <w:r>
        <w:rPr>
          <w:rFonts w:ascii="Times" w:hAnsi="Times"/>
        </w:rPr>
        <w:t xml:space="preserve"> positioning.</w:t>
      </w:r>
    </w:p>
    <w:p w:rsidR="00E10211" w:rsidRDefault="00E10211">
      <w:pPr>
        <w:rPr>
          <w:rFonts w:ascii="Times" w:hAnsi="Times"/>
        </w:rPr>
      </w:pPr>
    </w:p>
    <w:p w:rsidR="00E10211" w:rsidRDefault="00E10211">
      <w:pPr>
        <w:rPr>
          <w:rFonts w:ascii="Times" w:hAnsi="Times"/>
        </w:rPr>
      </w:pPr>
    </w:p>
    <w:p w:rsidR="002936A3" w:rsidRDefault="00E10211">
      <w:pPr>
        <w:rPr>
          <w:rFonts w:ascii="Times" w:hAnsi="Times"/>
        </w:rPr>
      </w:pPr>
      <w:r>
        <w:rPr>
          <w:rFonts w:ascii="Times" w:hAnsi="Times"/>
        </w:rPr>
        <w:t>DOES SUV39H1 (SUV39) BIND TO SOME KIND OF DNMT AS POSSIBLY INDICATED BY MUJUMDER?  ALSO DOES IT BIND TO COREST?  AS INDICATED BY SOMEONE? MUJUMDER?  OR NOT?  SEE NATURE REVIEW PAPER AGAIN?</w:t>
      </w:r>
    </w:p>
    <w:p w:rsidR="002936A3" w:rsidRDefault="002936A3">
      <w:pPr>
        <w:rPr>
          <w:rFonts w:ascii="Times" w:hAnsi="Times"/>
        </w:rPr>
      </w:pPr>
      <w:proofErr w:type="spellStart"/>
      <w:r>
        <w:rPr>
          <w:rFonts w:ascii="Times" w:hAnsi="Times"/>
        </w:rPr>
        <w:t>REST’s</w:t>
      </w:r>
      <w:proofErr w:type="spellEnd"/>
      <w:r>
        <w:rPr>
          <w:rFonts w:ascii="Times" w:hAnsi="Times"/>
        </w:rPr>
        <w:t xml:space="preserve"> context </w:t>
      </w:r>
      <w:proofErr w:type="spellStart"/>
      <w:r>
        <w:rPr>
          <w:rFonts w:ascii="Times" w:hAnsi="Times"/>
        </w:rPr>
        <w:t>dependance</w:t>
      </w:r>
      <w:proofErr w:type="spellEnd"/>
      <w:r>
        <w:rPr>
          <w:rFonts w:ascii="Times" w:hAnsi="Times"/>
        </w:rPr>
        <w:t xml:space="preserve"> is due to differential cofactor recruitment and/or endogenous chromatin structure</w:t>
      </w:r>
      <w:r>
        <w:rPr>
          <w:rFonts w:ascii="Times" w:hAnsi="Times"/>
        </w:rPr>
        <w:fldChar w:fldCharType="begin"/>
      </w:r>
      <w:r>
        <w:rPr>
          <w:rFonts w:ascii="Times" w:hAnsi="Times"/>
        </w:rPr>
        <w:instrText xml:space="preserve"> ADDIN EN.CITE &lt;EndNote&gt;&lt;Cite&gt;&lt;Author&gt;Greenway&lt;/Author&gt;&lt;Year&gt;2007&lt;/Year&gt;&lt;RecNum&gt;136&lt;/RecNum&gt;&lt;DisplayText&gt;(Greenway, Street et al. 2007)&lt;/DisplayText&gt;&lt;record&gt;&lt;rec-number&gt;136&lt;/rec-number&gt;&lt;foreign-keys&gt;&lt;key app="EN" db-id="ppa9xv2p3epesxe5dftvspped02setvfwt22"&gt;136&lt;/key&gt;&lt;/foreign-keys&gt;&lt;ref-type name="Journal Article"&gt;17&lt;/ref-type&gt;&lt;contributors&gt;&lt;authors&gt;&lt;author&gt;Greenway, Deborah J.&lt;/author&gt;&lt;author&gt;Street, Miyoko&lt;/author&gt;&lt;author&gt;Jeffries, Aaron&lt;/author&gt;&lt;author&gt;Buckley, Noel J.&lt;/author&gt;&lt;/authors&gt;&lt;/contributors&gt;&lt;titles&gt;&lt;title&gt;RE1 Silencing Transcription Factor Maintains a Repressive Chromatin Environment in Embryonic Hippocampal Neural Stem Cells&lt;/title&gt;&lt;secondary-title&gt;STEM CELLS&lt;/secondary-title&gt;&lt;/titles&gt;&lt;periodical&gt;&lt;full-title&gt;STEM CELLS&lt;/full-title&gt;&lt;/periodical&gt;&lt;pages&gt;354-363&lt;/pages&gt;&lt;volume&gt;25&lt;/volume&gt;&lt;number&gt;2&lt;/number&gt;&lt;keywords&gt;&lt;keyword&gt;RE1 silencing transcription factor&lt;/keyword&gt;&lt;keyword&gt;Chromatin&lt;/keyword&gt;&lt;keyword&gt;Histones&lt;/keyword&gt;&lt;keyword&gt;Neural stem cell&lt;/keyword&gt;&lt;keyword&gt;Epigenetics&lt;/keyword&gt;&lt;keyword&gt;Transcription&lt;/keyword&gt;&lt;/keywords&gt;&lt;dates&gt;&lt;year&gt;2007&lt;/year&gt;&lt;/dates&gt;&lt;publisher&gt;John Wiley &amp;amp; Sons, Ltd.&lt;/publisher&gt;&lt;isbn&gt;1549-4918&lt;/isbn&gt;&lt;urls&gt;&lt;related-urls&gt;&lt;url&gt;http://dx.doi.org/10.1634/stemcells.2006-0207&lt;/url&gt;&lt;/related-urls&gt;&lt;/urls&gt;&lt;electronic-resource-num&gt;10.1634/stemcells.2006-0207&lt;/electronic-resource-num&gt;&lt;/record&gt;&lt;/Cite&gt;&lt;/EndNote&gt;</w:instrText>
      </w:r>
      <w:r>
        <w:rPr>
          <w:rFonts w:ascii="Times" w:hAnsi="Times"/>
        </w:rPr>
        <w:fldChar w:fldCharType="separate"/>
      </w:r>
      <w:r>
        <w:rPr>
          <w:rFonts w:ascii="Times" w:hAnsi="Times"/>
          <w:noProof/>
        </w:rPr>
        <w:t>(</w:t>
      </w:r>
      <w:hyperlink w:anchor="_ENREF_11" w:tooltip="Greenway, 2007 #136" w:history="1">
        <w:r w:rsidR="005F4CBA">
          <w:rPr>
            <w:rFonts w:ascii="Times" w:hAnsi="Times"/>
            <w:noProof/>
          </w:rPr>
          <w:t>Greenway, Street et al. 2007</w:t>
        </w:r>
      </w:hyperlink>
      <w:r>
        <w:rPr>
          <w:rFonts w:ascii="Times" w:hAnsi="Times"/>
          <w:noProof/>
        </w:rPr>
        <w:t>)</w:t>
      </w:r>
      <w:r>
        <w:rPr>
          <w:rFonts w:ascii="Times" w:hAnsi="Times"/>
        </w:rPr>
        <w:fldChar w:fldCharType="end"/>
      </w:r>
    </w:p>
    <w:p w:rsidR="002936A3" w:rsidRDefault="002936A3" w:rsidP="002936A3">
      <w:pPr>
        <w:pStyle w:val="ListParagraph"/>
        <w:numPr>
          <w:ilvl w:val="0"/>
          <w:numId w:val="1"/>
        </w:numPr>
        <w:rPr>
          <w:rFonts w:ascii="Times" w:hAnsi="Times"/>
        </w:rPr>
      </w:pPr>
      <w:r>
        <w:rPr>
          <w:rFonts w:ascii="Times" w:hAnsi="Times"/>
        </w:rPr>
        <w:t xml:space="preserve">“Differential </w:t>
      </w:r>
      <w:proofErr w:type="spellStart"/>
      <w:r>
        <w:rPr>
          <w:rFonts w:ascii="Times" w:hAnsi="Times"/>
        </w:rPr>
        <w:t>corepressor</w:t>
      </w:r>
      <w:proofErr w:type="spellEnd"/>
      <w:r>
        <w:rPr>
          <w:rFonts w:ascii="Times" w:hAnsi="Times"/>
        </w:rPr>
        <w:t xml:space="preserve"> recruitment occurs even in cell lines of similar embryological origin and … distinct chromatin environments are associated with individual target genes” Greenway</w:t>
      </w:r>
    </w:p>
    <w:p w:rsidR="002936A3" w:rsidRDefault="002936A3" w:rsidP="002936A3">
      <w:pPr>
        <w:pStyle w:val="ListParagraph"/>
        <w:numPr>
          <w:ilvl w:val="0"/>
          <w:numId w:val="1"/>
        </w:numPr>
        <w:rPr>
          <w:rFonts w:ascii="Times" w:hAnsi="Times"/>
        </w:rPr>
      </w:pPr>
      <w:r>
        <w:rPr>
          <w:rFonts w:ascii="Times" w:hAnsi="Times"/>
        </w:rPr>
        <w:t xml:space="preserve">in the mouse </w:t>
      </w:r>
      <w:proofErr w:type="spellStart"/>
      <w:r>
        <w:rPr>
          <w:rFonts w:ascii="Times" w:hAnsi="Times"/>
        </w:rPr>
        <w:t>NSCs</w:t>
      </w:r>
      <w:proofErr w:type="spellEnd"/>
      <w:r>
        <w:rPr>
          <w:rFonts w:ascii="Times" w:hAnsi="Times"/>
        </w:rPr>
        <w:t xml:space="preserve"> studied, REST is present at actively transcribed and silenced genes and acts as both a silencer and as a repressor</w:t>
      </w:r>
    </w:p>
    <w:p w:rsidR="002936A3" w:rsidRDefault="002936A3" w:rsidP="002936A3">
      <w:pPr>
        <w:pStyle w:val="ListParagraph"/>
        <w:numPr>
          <w:ilvl w:val="0"/>
          <w:numId w:val="1"/>
        </w:numPr>
        <w:rPr>
          <w:rFonts w:ascii="Times" w:hAnsi="Times"/>
        </w:rPr>
      </w:pPr>
      <w:r>
        <w:rPr>
          <w:rFonts w:ascii="Times" w:hAnsi="Times"/>
        </w:rPr>
        <w:t>others I forget who, have shown REST can mediate both long term and short term repression</w:t>
      </w:r>
    </w:p>
    <w:p w:rsidR="00EE34CE" w:rsidRDefault="002936A3" w:rsidP="002936A3">
      <w:pPr>
        <w:pStyle w:val="ListParagraph"/>
        <w:numPr>
          <w:ilvl w:val="0"/>
          <w:numId w:val="1"/>
        </w:numPr>
        <w:rPr>
          <w:rFonts w:ascii="Times" w:hAnsi="Times"/>
        </w:rPr>
      </w:pPr>
      <w:r>
        <w:rPr>
          <w:rFonts w:ascii="Times" w:hAnsi="Times"/>
        </w:rPr>
        <w:t xml:space="preserve">“REST recruitment results in </w:t>
      </w:r>
      <w:r w:rsidRPr="002936A3">
        <w:rPr>
          <w:rFonts w:ascii="Times" w:hAnsi="Times"/>
        </w:rPr>
        <w:t>modification of the local</w:t>
      </w:r>
      <w:r>
        <w:rPr>
          <w:rFonts w:ascii="Times" w:hAnsi="Times"/>
        </w:rPr>
        <w:t xml:space="preserve"> </w:t>
      </w:r>
      <w:r w:rsidRPr="002936A3">
        <w:rPr>
          <w:rFonts w:ascii="Times" w:hAnsi="Times"/>
        </w:rPr>
        <w:t>chromatin structure around the RE1 sites</w:t>
      </w:r>
      <w:r>
        <w:rPr>
          <w:rFonts w:ascii="Times" w:hAnsi="Times"/>
        </w:rPr>
        <w:t>”</w:t>
      </w:r>
    </w:p>
    <w:p w:rsidR="00920818" w:rsidRDefault="00EE34CE" w:rsidP="002936A3">
      <w:pPr>
        <w:pStyle w:val="ListParagraph"/>
        <w:numPr>
          <w:ilvl w:val="0"/>
          <w:numId w:val="1"/>
        </w:numPr>
        <w:rPr>
          <w:rFonts w:ascii="Times" w:hAnsi="Times"/>
        </w:rPr>
      </w:pPr>
      <w:r>
        <w:rPr>
          <w:rFonts w:ascii="Times" w:hAnsi="Times"/>
        </w:rPr>
        <w:t>There are HDAC inhibitor sensitive and insensitive REST repression sites (16,17,32,33)</w:t>
      </w:r>
      <w:r w:rsidR="00920818">
        <w:rPr>
          <w:rFonts w:ascii="Times" w:hAnsi="Times"/>
        </w:rPr>
        <w:t>—</w:t>
      </w:r>
      <w:r>
        <w:rPr>
          <w:rFonts w:ascii="Times" w:hAnsi="Times"/>
        </w:rPr>
        <w:t>Greenway</w:t>
      </w:r>
    </w:p>
    <w:p w:rsidR="00887308" w:rsidRDefault="00920818" w:rsidP="002936A3">
      <w:pPr>
        <w:pStyle w:val="ListParagraph"/>
        <w:numPr>
          <w:ilvl w:val="0"/>
          <w:numId w:val="1"/>
        </w:numPr>
        <w:rPr>
          <w:rFonts w:ascii="Times" w:hAnsi="Times"/>
        </w:rPr>
      </w:pPr>
      <w:r>
        <w:rPr>
          <w:rFonts w:ascii="Times" w:hAnsi="Times"/>
        </w:rPr>
        <w:t xml:space="preserve">Genes with the same </w:t>
      </w:r>
      <w:proofErr w:type="spellStart"/>
      <w:r>
        <w:rPr>
          <w:rFonts w:ascii="Times" w:hAnsi="Times"/>
        </w:rPr>
        <w:t>corepressors</w:t>
      </w:r>
      <w:proofErr w:type="spellEnd"/>
      <w:r>
        <w:rPr>
          <w:rFonts w:ascii="Times" w:hAnsi="Times"/>
        </w:rPr>
        <w:t xml:space="preserve"> bound act differently in Greenway paper (although they only looked at 7 genes and REST, </w:t>
      </w:r>
      <w:proofErr w:type="spellStart"/>
      <w:r>
        <w:rPr>
          <w:rFonts w:ascii="Times" w:hAnsi="Times"/>
        </w:rPr>
        <w:t>coREST</w:t>
      </w:r>
      <w:proofErr w:type="spellEnd"/>
      <w:r>
        <w:rPr>
          <w:rFonts w:ascii="Times" w:hAnsi="Times"/>
        </w:rPr>
        <w:t xml:space="preserve">, </w:t>
      </w:r>
      <w:proofErr w:type="spellStart"/>
      <w:r>
        <w:rPr>
          <w:rFonts w:ascii="Times" w:hAnsi="Times"/>
        </w:rPr>
        <w:t>SinA/SinB</w:t>
      </w:r>
      <w:proofErr w:type="spellEnd"/>
      <w:r>
        <w:rPr>
          <w:rFonts w:ascii="Times" w:hAnsi="Times"/>
        </w:rPr>
        <w:t xml:space="preserve">, and HDACs1+2), perhaps the other </w:t>
      </w:r>
      <w:proofErr w:type="spellStart"/>
      <w:r>
        <w:rPr>
          <w:rFonts w:ascii="Times" w:hAnsi="Times"/>
        </w:rPr>
        <w:t>corepressor</w:t>
      </w:r>
      <w:proofErr w:type="spellEnd"/>
      <w:r>
        <w:rPr>
          <w:rFonts w:ascii="Times" w:hAnsi="Times"/>
        </w:rPr>
        <w:t xml:space="preserve"> shit acts on these genes to explain all their </w:t>
      </w:r>
      <w:proofErr w:type="spellStart"/>
      <w:r>
        <w:rPr>
          <w:rFonts w:ascii="Times" w:hAnsi="Times"/>
        </w:rPr>
        <w:t>behaviour</w:t>
      </w:r>
      <w:proofErr w:type="spellEnd"/>
      <w:r>
        <w:rPr>
          <w:rFonts w:ascii="Times" w:hAnsi="Times"/>
        </w:rPr>
        <w:t>?</w:t>
      </w:r>
    </w:p>
    <w:p w:rsidR="002B6B0C" w:rsidRDefault="00887308" w:rsidP="00887308">
      <w:pPr>
        <w:pStyle w:val="ListParagraph"/>
        <w:numPr>
          <w:ilvl w:val="0"/>
          <w:numId w:val="1"/>
        </w:numPr>
        <w:rPr>
          <w:rFonts w:ascii="Times" w:hAnsi="Times"/>
        </w:rPr>
      </w:pPr>
      <w:r>
        <w:rPr>
          <w:rFonts w:ascii="Times" w:hAnsi="Times"/>
        </w:rPr>
        <w:t xml:space="preserve">“the </w:t>
      </w:r>
      <w:r w:rsidRPr="00887308">
        <w:rPr>
          <w:rFonts w:ascii="Times" w:hAnsi="Times"/>
        </w:rPr>
        <w:t>exact</w:t>
      </w:r>
      <w:r>
        <w:rPr>
          <w:rFonts w:ascii="Times" w:hAnsi="Times"/>
        </w:rPr>
        <w:t xml:space="preserve"> </w:t>
      </w:r>
      <w:r w:rsidRPr="00887308">
        <w:rPr>
          <w:rFonts w:ascii="Times" w:hAnsi="Times"/>
        </w:rPr>
        <w:t>role of REST varies according to the source and regional identity of the cells and/or their developmental stage</w:t>
      </w:r>
      <w:r>
        <w:rPr>
          <w:rFonts w:ascii="Times" w:hAnsi="Times"/>
        </w:rPr>
        <w:t xml:space="preserve">…differences exist in the </w:t>
      </w:r>
      <w:proofErr w:type="spellStart"/>
      <w:r>
        <w:rPr>
          <w:rFonts w:ascii="Times" w:hAnsi="Times"/>
        </w:rPr>
        <w:t>corepressor</w:t>
      </w:r>
      <w:proofErr w:type="spellEnd"/>
      <w:r>
        <w:rPr>
          <w:rFonts w:ascii="Times" w:hAnsi="Times"/>
        </w:rPr>
        <w:t xml:space="preserve"> platforms recruited…REST may precipitate changes in the epigenetic </w:t>
      </w:r>
      <w:proofErr w:type="spellStart"/>
      <w:r>
        <w:rPr>
          <w:rFonts w:ascii="Times" w:hAnsi="Times"/>
        </w:rPr>
        <w:t>signiture</w:t>
      </w:r>
      <w:proofErr w:type="spellEnd"/>
      <w:r>
        <w:rPr>
          <w:rFonts w:ascii="Times" w:hAnsi="Times"/>
        </w:rPr>
        <w:t xml:space="preserve"> without necessarily effecting gene expression”</w:t>
      </w:r>
    </w:p>
    <w:p w:rsidR="00BD74AE" w:rsidRDefault="002B6B0C" w:rsidP="00887308">
      <w:pPr>
        <w:pStyle w:val="ListParagraph"/>
        <w:numPr>
          <w:ilvl w:val="0"/>
          <w:numId w:val="1"/>
        </w:numPr>
        <w:rPr>
          <w:rFonts w:ascii="Times" w:hAnsi="Times"/>
        </w:rPr>
      </w:pPr>
      <w:r>
        <w:rPr>
          <w:rFonts w:ascii="Times" w:hAnsi="Times"/>
        </w:rPr>
        <w:t xml:space="preserve">looked at 7 genes in 1 tissue type </w:t>
      </w:r>
      <w:proofErr w:type="spellStart"/>
      <w:r>
        <w:rPr>
          <w:rFonts w:ascii="Times" w:hAnsi="Times"/>
        </w:rPr>
        <w:t>NSCs</w:t>
      </w:r>
      <w:proofErr w:type="spellEnd"/>
      <w:r>
        <w:rPr>
          <w:rFonts w:ascii="Times" w:hAnsi="Times"/>
        </w:rPr>
        <w:t xml:space="preserve">. </w:t>
      </w:r>
    </w:p>
    <w:p w:rsidR="00BD74AE" w:rsidRDefault="00BD74AE" w:rsidP="00BD74AE">
      <w:pPr>
        <w:rPr>
          <w:rFonts w:ascii="Times" w:hAnsi="Times"/>
        </w:rPr>
      </w:pPr>
      <w:r>
        <w:rPr>
          <w:rFonts w:ascii="Times" w:hAnsi="Times"/>
        </w:rPr>
        <w:fldChar w:fldCharType="begin"/>
      </w:r>
      <w:r>
        <w:rPr>
          <w:rFonts w:ascii="Times" w:hAnsi="Times"/>
        </w:rPr>
        <w:instrText xml:space="preserve"> ADDIN EN.CITE &lt;EndNote&gt;&lt;Cite&gt;&lt;Author&gt;Abrajano&lt;/Author&gt;&lt;Year&gt;2009&lt;/Year&gt;&lt;RecNum&gt;111&lt;/RecNum&gt;&lt;DisplayText&gt;(Abrajano, Qureshi et al. 2009)&lt;/DisplayText&gt;&lt;record&gt;&lt;rec-number&gt;111&lt;/rec-number&gt;&lt;foreign-keys&gt;&lt;key app="EN" db-id="ppa9xv2p3epesxe5dftvspped02setvfwt22"&gt;111&lt;/key&gt;&lt;/foreign-keys&gt;&lt;ref-type name="Journal Article"&gt;17&lt;/ref-type&gt;&lt;contributors&gt;&lt;authors&gt;&lt;author&gt;Abrajano, Joseph J.&lt;/author&gt;&lt;author&gt;Qureshi, Irfan A.&lt;/author&gt;&lt;author&gt;Gokhan, Solen&lt;/author&gt;&lt;author&gt;Zheng, Deyou&lt;/author&gt;&lt;author&gt;Bergman, Aviv&lt;/author&gt;&lt;author&gt;Mehler, Mark F.&lt;/author&gt;&lt;/authors&gt;&lt;/contributors&gt;&lt;titles&gt;&lt;title&gt;REST and CoREST Modulate Neuronal Subtype Specification, Maturation and Maintenance&lt;/title&gt;&lt;secondary-title&gt;Plos One&lt;/secondary-title&gt;&lt;/titles&gt;&lt;periodical&gt;&lt;full-title&gt;Plos One&lt;/full-title&gt;&lt;/periodical&gt;&lt;pages&gt;e7936&lt;/pages&gt;&lt;volume&gt;4&lt;/volume&gt;&lt;number&gt;12&lt;/number&gt;&lt;dates&gt;&lt;year&gt;2009&lt;/year&gt;&lt;/dates&gt;&lt;publisher&gt;Public Library of Science&lt;/publisher&gt;&lt;urls&gt;&lt;related-urls&gt;&lt;url&gt;http://dx.doi.org/10.1371%2Fjournal.pone.0007936&lt;/url&gt;&lt;/related-urls&gt;&lt;/urls&gt;&lt;/record&gt;&lt;/Cite&gt;&lt;/EndNote&gt;</w:instrText>
      </w:r>
      <w:r>
        <w:rPr>
          <w:rFonts w:ascii="Times" w:hAnsi="Times"/>
        </w:rPr>
        <w:fldChar w:fldCharType="separate"/>
      </w:r>
      <w:r>
        <w:rPr>
          <w:rFonts w:ascii="Times" w:hAnsi="Times"/>
          <w:noProof/>
        </w:rPr>
        <w:t>(</w:t>
      </w:r>
      <w:hyperlink w:anchor="_ENREF_2" w:tooltip="Abrajano, 2009 #111" w:history="1">
        <w:r w:rsidR="005F4CBA">
          <w:rPr>
            <w:rFonts w:ascii="Times" w:hAnsi="Times"/>
            <w:noProof/>
          </w:rPr>
          <w:t>Abrajano, Qureshi et al. 2009</w:t>
        </w:r>
      </w:hyperlink>
      <w:r>
        <w:rPr>
          <w:rFonts w:ascii="Times" w:hAnsi="Times"/>
          <w:noProof/>
        </w:rPr>
        <w:t>)</w:t>
      </w:r>
      <w:r>
        <w:rPr>
          <w:rFonts w:ascii="Times" w:hAnsi="Times"/>
        </w:rPr>
        <w:fldChar w:fldCharType="end"/>
      </w:r>
    </w:p>
    <w:p w:rsidR="00BD74AE" w:rsidRPr="00BD74AE" w:rsidRDefault="00BD74AE" w:rsidP="00BD74AE">
      <w:pPr>
        <w:pStyle w:val="ListParagraph"/>
        <w:numPr>
          <w:ilvl w:val="0"/>
          <w:numId w:val="2"/>
        </w:numPr>
        <w:rPr>
          <w:rFonts w:ascii="Times" w:hAnsi="Times"/>
          <w:sz w:val="20"/>
          <w:szCs w:val="20"/>
        </w:rPr>
      </w:pPr>
      <w:r w:rsidRPr="00BD74AE">
        <w:rPr>
          <w:rFonts w:ascii="Times" w:hAnsi="Times"/>
        </w:rPr>
        <w:t>“</w:t>
      </w:r>
      <w:r w:rsidRPr="00BD74AE">
        <w:rPr>
          <w:rFonts w:ascii="Verdana" w:hAnsi="Verdana"/>
          <w:color w:val="303030"/>
          <w:sz w:val="22"/>
        </w:rPr>
        <w:t xml:space="preserve">During adult </w:t>
      </w:r>
      <w:proofErr w:type="spellStart"/>
      <w:r w:rsidRPr="00BD74AE">
        <w:rPr>
          <w:rFonts w:ascii="Verdana" w:hAnsi="Verdana"/>
          <w:color w:val="303030"/>
          <w:sz w:val="22"/>
        </w:rPr>
        <w:t>hippocampal</w:t>
      </w:r>
      <w:proofErr w:type="spellEnd"/>
      <w:r w:rsidRPr="00BD74AE">
        <w:rPr>
          <w:rFonts w:ascii="Verdana" w:hAnsi="Verdana"/>
          <w:color w:val="303030"/>
          <w:sz w:val="22"/>
        </w:rPr>
        <w:t xml:space="preserve"> </w:t>
      </w:r>
      <w:proofErr w:type="spellStart"/>
      <w:r w:rsidRPr="00BD74AE">
        <w:rPr>
          <w:rFonts w:ascii="Verdana" w:hAnsi="Verdana"/>
          <w:color w:val="303030"/>
          <w:sz w:val="22"/>
        </w:rPr>
        <w:t>neurogenesis</w:t>
      </w:r>
      <w:proofErr w:type="spellEnd"/>
      <w:r w:rsidRPr="00BD74AE">
        <w:rPr>
          <w:rFonts w:ascii="Verdana" w:hAnsi="Verdana"/>
          <w:color w:val="303030"/>
          <w:sz w:val="22"/>
        </w:rPr>
        <w:t xml:space="preserve">, REST is converted from a transcriptional repressor into an activator by a small </w:t>
      </w:r>
      <w:proofErr w:type="spellStart"/>
      <w:r w:rsidRPr="00BD74AE">
        <w:rPr>
          <w:rFonts w:ascii="Verdana" w:hAnsi="Verdana"/>
          <w:color w:val="303030"/>
          <w:sz w:val="22"/>
        </w:rPr>
        <w:t>modulatory</w:t>
      </w:r>
      <w:proofErr w:type="spellEnd"/>
      <w:r w:rsidRPr="00BD74AE">
        <w:rPr>
          <w:rFonts w:ascii="Verdana" w:hAnsi="Verdana"/>
          <w:color w:val="303030"/>
          <w:sz w:val="22"/>
        </w:rPr>
        <w:t xml:space="preserve"> double stranded RNA (</w:t>
      </w:r>
      <w:proofErr w:type="spellStart"/>
      <w:r w:rsidRPr="00BD74AE">
        <w:rPr>
          <w:rFonts w:ascii="Verdana" w:hAnsi="Verdana"/>
          <w:color w:val="303030"/>
          <w:sz w:val="22"/>
        </w:rPr>
        <w:t>dsRNA</w:t>
      </w:r>
      <w:proofErr w:type="spellEnd"/>
      <w:r w:rsidRPr="00BD74AE">
        <w:rPr>
          <w:rFonts w:ascii="Verdana" w:hAnsi="Verdana"/>
          <w:color w:val="303030"/>
          <w:sz w:val="22"/>
        </w:rPr>
        <w:t>)</w:t>
      </w:r>
      <w:r>
        <w:rPr>
          <w:rFonts w:ascii="Verdana" w:hAnsi="Verdana"/>
          <w:color w:val="303030"/>
          <w:sz w:val="22"/>
        </w:rPr>
        <w:t>”</w:t>
      </w:r>
    </w:p>
    <w:p w:rsidR="000C0346" w:rsidRPr="000C0346" w:rsidRDefault="00BD74AE" w:rsidP="000C0346">
      <w:pPr>
        <w:pStyle w:val="ListParagraph"/>
        <w:numPr>
          <w:ilvl w:val="0"/>
          <w:numId w:val="2"/>
        </w:numPr>
        <w:rPr>
          <w:rFonts w:ascii="Times" w:hAnsi="Times"/>
          <w:sz w:val="20"/>
          <w:szCs w:val="20"/>
        </w:rPr>
      </w:pPr>
      <w:r w:rsidRPr="00BD74AE">
        <w:rPr>
          <w:rFonts w:ascii="Times" w:hAnsi="Times"/>
        </w:rPr>
        <w:t>“</w:t>
      </w:r>
      <w:r w:rsidRPr="00BD74AE">
        <w:rPr>
          <w:rFonts w:ascii="Verdana" w:hAnsi="Verdana"/>
          <w:color w:val="303030"/>
          <w:sz w:val="22"/>
        </w:rPr>
        <w:t xml:space="preserve">a truncated </w:t>
      </w:r>
      <w:proofErr w:type="spellStart"/>
      <w:r w:rsidRPr="00BD74AE">
        <w:rPr>
          <w:rFonts w:ascii="Verdana" w:hAnsi="Verdana"/>
          <w:color w:val="303030"/>
          <w:sz w:val="22"/>
        </w:rPr>
        <w:t>isoform</w:t>
      </w:r>
      <w:proofErr w:type="spellEnd"/>
      <w:r w:rsidRPr="00BD74AE">
        <w:rPr>
          <w:rFonts w:ascii="Verdana" w:hAnsi="Verdana"/>
          <w:color w:val="303030"/>
          <w:sz w:val="22"/>
        </w:rPr>
        <w:t xml:space="preserve"> of REST, REST4, exerts a dominant-negative effect on REST and possibly </w:t>
      </w:r>
      <w:proofErr w:type="spellStart"/>
      <w:r w:rsidRPr="00BD74AE">
        <w:rPr>
          <w:rFonts w:ascii="Verdana" w:hAnsi="Verdana"/>
          <w:color w:val="303030"/>
          <w:sz w:val="22"/>
        </w:rPr>
        <w:t>derepresses</w:t>
      </w:r>
      <w:proofErr w:type="spellEnd"/>
      <w:r w:rsidRPr="00BD74AE">
        <w:rPr>
          <w:rFonts w:ascii="Verdana" w:hAnsi="Verdana"/>
          <w:color w:val="303030"/>
          <w:sz w:val="22"/>
        </w:rPr>
        <w:t xml:space="preserve"> or activates expression of RE-1 containing genes in neurons</w:t>
      </w:r>
      <w:r>
        <w:rPr>
          <w:rFonts w:ascii="Verdana" w:hAnsi="Verdana"/>
          <w:color w:val="303030"/>
          <w:sz w:val="22"/>
        </w:rPr>
        <w:t>”</w:t>
      </w:r>
    </w:p>
    <w:p w:rsidR="000C0346" w:rsidRPr="000C0346" w:rsidRDefault="000C0346" w:rsidP="000C0346">
      <w:pPr>
        <w:pStyle w:val="ListParagraph"/>
        <w:numPr>
          <w:ilvl w:val="0"/>
          <w:numId w:val="2"/>
        </w:numPr>
        <w:rPr>
          <w:rFonts w:ascii="Times" w:hAnsi="Times"/>
          <w:sz w:val="20"/>
          <w:szCs w:val="20"/>
        </w:rPr>
      </w:pPr>
      <w:r w:rsidRPr="000C0346">
        <w:rPr>
          <w:rFonts w:ascii="Times" w:hAnsi="Times"/>
        </w:rPr>
        <w:t>cRE1s and ncRE1s (</w:t>
      </w:r>
      <w:r w:rsidRPr="000C0346">
        <w:rPr>
          <w:rFonts w:ascii="Verdana" w:hAnsi="Verdana"/>
          <w:color w:val="303030"/>
          <w:sz w:val="22"/>
        </w:rPr>
        <w:t>Genome-wide analysis of repressor element 1 silencing transcription factor/neuron-restrictive silencing factor (REST/NRSF) target genes + A new binding motif for the transcriptional repressor REST uncovers large gene networks devoted to neuronal functions)</w:t>
      </w:r>
    </w:p>
    <w:p w:rsidR="00BF7829" w:rsidRPr="00BF7829" w:rsidRDefault="00BF7829" w:rsidP="00BF7829">
      <w:pPr>
        <w:pStyle w:val="ListParagraph"/>
        <w:numPr>
          <w:ilvl w:val="0"/>
          <w:numId w:val="2"/>
        </w:numPr>
        <w:rPr>
          <w:rFonts w:ascii="Times" w:hAnsi="Times"/>
          <w:sz w:val="20"/>
          <w:szCs w:val="20"/>
        </w:rPr>
      </w:pPr>
      <w:r w:rsidRPr="00BF7829">
        <w:rPr>
          <w:rFonts w:ascii="Times" w:hAnsi="Times"/>
        </w:rPr>
        <w:t>“</w:t>
      </w:r>
      <w:r w:rsidRPr="00BF7829">
        <w:rPr>
          <w:rFonts w:ascii="Verdana" w:hAnsi="Verdana"/>
          <w:color w:val="303030"/>
          <w:sz w:val="22"/>
        </w:rPr>
        <w:t xml:space="preserve">REST and </w:t>
      </w:r>
      <w:proofErr w:type="spellStart"/>
      <w:r w:rsidRPr="00BF7829">
        <w:rPr>
          <w:rFonts w:ascii="Verdana" w:hAnsi="Verdana"/>
          <w:color w:val="303030"/>
          <w:sz w:val="22"/>
        </w:rPr>
        <w:t>CoREST</w:t>
      </w:r>
      <w:proofErr w:type="spellEnd"/>
      <w:r w:rsidRPr="00BF7829">
        <w:rPr>
          <w:rFonts w:ascii="Verdana" w:hAnsi="Verdana"/>
          <w:color w:val="303030"/>
          <w:sz w:val="22"/>
        </w:rPr>
        <w:t xml:space="preserve"> complexes can act with high degrees of context-specificity depending on developmental stage, cell type, and gene locus</w:t>
      </w:r>
      <w:r>
        <w:rPr>
          <w:rFonts w:ascii="Verdana" w:hAnsi="Verdana"/>
          <w:color w:val="303030"/>
          <w:sz w:val="22"/>
        </w:rPr>
        <w:t>”</w:t>
      </w:r>
    </w:p>
    <w:p w:rsidR="00AB208A" w:rsidRPr="00AB208A" w:rsidRDefault="00AB208A" w:rsidP="00AB208A">
      <w:pPr>
        <w:pStyle w:val="ListParagraph"/>
        <w:numPr>
          <w:ilvl w:val="0"/>
          <w:numId w:val="2"/>
        </w:numPr>
        <w:rPr>
          <w:rFonts w:ascii="Verdana" w:hAnsi="Verdana"/>
          <w:color w:val="303030"/>
          <w:sz w:val="22"/>
        </w:rPr>
      </w:pPr>
      <w:r w:rsidRPr="00AB208A">
        <w:rPr>
          <w:rFonts w:ascii="Times" w:hAnsi="Times"/>
        </w:rPr>
        <w:t>“</w:t>
      </w:r>
      <w:r w:rsidRPr="00AB208A">
        <w:rPr>
          <w:rFonts w:ascii="Verdana" w:hAnsi="Verdana"/>
          <w:color w:val="303030"/>
          <w:sz w:val="22"/>
        </w:rPr>
        <w:t xml:space="preserve"> REST and </w:t>
      </w:r>
      <w:proofErr w:type="spellStart"/>
      <w:r w:rsidRPr="00AB208A">
        <w:rPr>
          <w:rFonts w:ascii="Verdana" w:hAnsi="Verdana"/>
          <w:color w:val="303030"/>
          <w:sz w:val="22"/>
        </w:rPr>
        <w:t>CoREST</w:t>
      </w:r>
      <w:proofErr w:type="spellEnd"/>
      <w:r w:rsidRPr="00AB208A">
        <w:rPr>
          <w:rFonts w:ascii="Verdana" w:hAnsi="Verdana"/>
          <w:color w:val="303030"/>
          <w:sz w:val="22"/>
        </w:rPr>
        <w:t xml:space="preserve"> function as </w:t>
      </w:r>
      <w:proofErr w:type="spellStart"/>
      <w:r w:rsidRPr="00AB208A">
        <w:rPr>
          <w:rFonts w:ascii="Verdana" w:hAnsi="Verdana"/>
          <w:color w:val="303030"/>
          <w:sz w:val="22"/>
        </w:rPr>
        <w:t>FSGs</w:t>
      </w:r>
      <w:proofErr w:type="spellEnd"/>
      <w:r w:rsidRPr="00AB208A">
        <w:rPr>
          <w:rFonts w:ascii="Verdana" w:hAnsi="Verdana"/>
          <w:color w:val="303030"/>
          <w:sz w:val="22"/>
        </w:rPr>
        <w:t xml:space="preserve"> that act upstream of </w:t>
      </w:r>
      <w:proofErr w:type="spellStart"/>
      <w:r w:rsidRPr="00AB208A">
        <w:rPr>
          <w:rFonts w:ascii="Verdana" w:hAnsi="Verdana"/>
          <w:color w:val="303030"/>
          <w:sz w:val="22"/>
        </w:rPr>
        <w:t>TSGs</w:t>
      </w:r>
      <w:proofErr w:type="spellEnd"/>
      <w:r w:rsidRPr="00AB208A">
        <w:rPr>
          <w:rFonts w:ascii="Verdana" w:hAnsi="Verdana"/>
          <w:color w:val="303030"/>
          <w:sz w:val="22"/>
        </w:rPr>
        <w:t xml:space="preserve"> and have a broad range of effects on neuronal gene networks in order to promote the acquisition and maintenance of neuronal subtype identity while repressing alternative cellular fates”</w:t>
      </w:r>
    </w:p>
    <w:p w:rsidR="00AB208A" w:rsidRDefault="00AB208A" w:rsidP="00AB208A">
      <w:pPr>
        <w:rPr>
          <w:rFonts w:ascii="Times" w:hAnsi="Times"/>
        </w:rPr>
      </w:pPr>
      <w:r>
        <w:rPr>
          <w:rFonts w:ascii="Times" w:hAnsi="Times"/>
        </w:rPr>
        <w:fldChar w:fldCharType="begin"/>
      </w:r>
      <w:r>
        <w:rPr>
          <w:rFonts w:ascii="Times" w:hAnsi="Times"/>
        </w:rPr>
        <w:instrText xml:space="preserve"> ADDIN EN.CITE &lt;EndNote&gt;&lt;Cite&gt;&lt;Author&gt;Abrajano&lt;/Author&gt;&lt;Year&gt;2009&lt;/Year&gt;&lt;RecNum&gt;113&lt;/RecNum&gt;&lt;DisplayText&gt;(Abrajano, Qureshi et al. 2009)&lt;/DisplayText&gt;&lt;record&gt;&lt;rec-number&gt;113&lt;/rec-number&gt;&lt;foreign-keys&gt;&lt;key app="EN" db-id="ppa9xv2p3epesxe5dftvspped02setvfwt22"&gt;113&lt;/key&gt;&lt;/foreign-keys&gt;&lt;ref-type name="Journal Article"&gt;17&lt;/ref-type&gt;&lt;contributors&gt;&lt;authors&gt;&lt;author&gt;Abrajano, Joseph J.&lt;/author&gt;&lt;author&gt;Qureshi, Irfan A.&lt;/author&gt;&lt;author&gt;Gokhan, Solen&lt;/author&gt;&lt;author&gt;Zheng, Deyou&lt;/author&gt;&lt;author&gt;Bergman, Aviv&lt;/author&gt;&lt;author&gt;Mehler, Mark F.&lt;/author&gt;&lt;/authors&gt;&lt;/contributors&gt;&lt;titles&gt;&lt;title&gt;Differential Deployment of REST and CoREST Promotes Glial Subtype Specification and Oligodendrocyte Lineage Maturation&lt;/title&gt;&lt;secondary-title&gt;Plos One&lt;/secondary-title&gt;&lt;/titles&gt;&lt;periodical&gt;&lt;full-title&gt;Plos One&lt;/full-title&gt;&lt;/periodical&gt;&lt;pages&gt;e7665&lt;/pages&gt;&lt;volume&gt;4&lt;/volume&gt;&lt;number&gt;11&lt;/number&gt;&lt;dates&gt;&lt;year&gt;2009&lt;/year&gt;&lt;/dates&gt;&lt;publisher&gt;Public Library of Science&lt;/publisher&gt;&lt;urls&gt;&lt;related-urls&gt;&lt;url&gt;http://dx.doi.org/10.1371%2Fjournal.pone.0007665&lt;/url&gt;&lt;/related-urls&gt;&lt;/urls&gt;&lt;/record&gt;&lt;/Cite&gt;&lt;/EndNote&gt;</w:instrText>
      </w:r>
      <w:r>
        <w:rPr>
          <w:rFonts w:ascii="Times" w:hAnsi="Times"/>
        </w:rPr>
        <w:fldChar w:fldCharType="separate"/>
      </w:r>
      <w:r>
        <w:rPr>
          <w:rFonts w:ascii="Times" w:hAnsi="Times"/>
          <w:noProof/>
        </w:rPr>
        <w:t>(</w:t>
      </w:r>
      <w:hyperlink w:anchor="_ENREF_1" w:tooltip="Abrajano, 2009 #113" w:history="1">
        <w:r w:rsidR="005F4CBA">
          <w:rPr>
            <w:rFonts w:ascii="Times" w:hAnsi="Times"/>
            <w:noProof/>
          </w:rPr>
          <w:t>Abrajano, Qureshi et al. 2009</w:t>
        </w:r>
      </w:hyperlink>
      <w:r>
        <w:rPr>
          <w:rFonts w:ascii="Times" w:hAnsi="Times"/>
          <w:noProof/>
        </w:rPr>
        <w:t>)</w:t>
      </w:r>
      <w:r>
        <w:rPr>
          <w:rFonts w:ascii="Times" w:hAnsi="Times"/>
        </w:rPr>
        <w:fldChar w:fldCharType="end"/>
      </w:r>
    </w:p>
    <w:p w:rsidR="005C3111" w:rsidRDefault="005C3111" w:rsidP="00AB208A">
      <w:pPr>
        <w:pStyle w:val="ListParagraph"/>
        <w:numPr>
          <w:ilvl w:val="0"/>
          <w:numId w:val="3"/>
        </w:numPr>
        <w:rPr>
          <w:rFonts w:ascii="Times" w:hAnsi="Times"/>
        </w:rPr>
      </w:pPr>
      <w:r>
        <w:rPr>
          <w:rFonts w:ascii="Times" w:hAnsi="Times"/>
        </w:rPr>
        <w:t>REST complex is modular and macromolecular</w:t>
      </w:r>
    </w:p>
    <w:p w:rsidR="005C3111" w:rsidRPr="005C3111" w:rsidRDefault="005C3111" w:rsidP="005C3111">
      <w:pPr>
        <w:pStyle w:val="ListParagraph"/>
        <w:numPr>
          <w:ilvl w:val="0"/>
          <w:numId w:val="3"/>
        </w:numPr>
        <w:rPr>
          <w:rFonts w:ascii="Times" w:hAnsi="Times"/>
          <w:sz w:val="20"/>
          <w:szCs w:val="20"/>
        </w:rPr>
      </w:pPr>
      <w:r w:rsidRPr="005C3111">
        <w:rPr>
          <w:rFonts w:ascii="Times" w:hAnsi="Times"/>
          <w:sz w:val="20"/>
          <w:szCs w:val="20"/>
        </w:rPr>
        <w:t>“</w:t>
      </w:r>
      <w:r w:rsidRPr="005C3111">
        <w:rPr>
          <w:rFonts w:ascii="Verdana" w:hAnsi="Verdana"/>
          <w:color w:val="303030"/>
          <w:sz w:val="22"/>
        </w:rPr>
        <w:t> </w:t>
      </w:r>
      <w:r w:rsidRPr="005C3111">
        <w:rPr>
          <w:rFonts w:ascii="Verdana" w:hAnsi="Verdana"/>
          <w:iCs/>
          <w:color w:val="303030"/>
          <w:sz w:val="22"/>
        </w:rPr>
        <w:t xml:space="preserve">REST is now believed to have an increasing spectrum of developmental stage- and cell type-specific functions, including gene activation, repression, and long-term gene silencing, that are modulated by factors such as the levels of REST protein expression, the affinity of the REST complex for specific genomic loci, and the presence of regulatory cofactors (e.g., </w:t>
      </w:r>
      <w:proofErr w:type="spellStart"/>
      <w:r w:rsidRPr="005C3111">
        <w:rPr>
          <w:rFonts w:ascii="Verdana" w:hAnsi="Verdana"/>
          <w:iCs/>
          <w:color w:val="303030"/>
          <w:sz w:val="22"/>
        </w:rPr>
        <w:t>modulatory</w:t>
      </w:r>
      <w:proofErr w:type="spellEnd"/>
      <w:r w:rsidRPr="005C3111">
        <w:rPr>
          <w:rFonts w:ascii="Verdana" w:hAnsi="Verdana"/>
          <w:iCs/>
          <w:color w:val="303030"/>
          <w:sz w:val="22"/>
        </w:rPr>
        <w:t xml:space="preserve"> double-stranded </w:t>
      </w:r>
      <w:proofErr w:type="spellStart"/>
      <w:r w:rsidRPr="005C3111">
        <w:rPr>
          <w:rFonts w:ascii="Verdana" w:hAnsi="Verdana"/>
          <w:iCs/>
          <w:color w:val="303030"/>
          <w:sz w:val="22"/>
        </w:rPr>
        <w:t>ncRNAs</w:t>
      </w:r>
      <w:proofErr w:type="spellEnd"/>
      <w:r w:rsidRPr="005C3111">
        <w:rPr>
          <w:rFonts w:ascii="Verdana" w:hAnsi="Verdana"/>
          <w:iCs/>
          <w:color w:val="303030"/>
          <w:sz w:val="22"/>
        </w:rPr>
        <w:t xml:space="preserve"> and distinct </w:t>
      </w:r>
      <w:proofErr w:type="spellStart"/>
      <w:r w:rsidRPr="005C3111">
        <w:rPr>
          <w:rFonts w:ascii="Verdana" w:hAnsi="Verdana"/>
          <w:iCs/>
          <w:color w:val="303030"/>
          <w:sz w:val="22"/>
        </w:rPr>
        <w:t>isoforms</w:t>
      </w:r>
      <w:proofErr w:type="spellEnd"/>
      <w:r w:rsidRPr="005C3111">
        <w:rPr>
          <w:rFonts w:ascii="Verdana" w:hAnsi="Verdana"/>
          <w:iCs/>
          <w:color w:val="303030"/>
          <w:sz w:val="22"/>
        </w:rPr>
        <w:t xml:space="preserve"> of REST)”</w:t>
      </w:r>
    </w:p>
    <w:p w:rsidR="00841145" w:rsidRDefault="00841145" w:rsidP="00841145">
      <w:pPr>
        <w:ind w:left="360"/>
        <w:rPr>
          <w:rFonts w:ascii="Times" w:hAnsi="Times"/>
        </w:rPr>
      </w:pPr>
    </w:p>
    <w:p w:rsidR="00162BF9" w:rsidRDefault="00841145" w:rsidP="00841145">
      <w:pPr>
        <w:ind w:left="360"/>
        <w:rPr>
          <w:rFonts w:ascii="Times" w:hAnsi="Times"/>
        </w:rPr>
      </w:pPr>
      <w:r>
        <w:rPr>
          <w:rFonts w:ascii="Times" w:hAnsi="Times"/>
        </w:rPr>
        <w:fldChar w:fldCharType="begin"/>
      </w:r>
      <w:r>
        <w:rPr>
          <w:rFonts w:ascii="Times" w:hAnsi="Times"/>
        </w:rPr>
        <w:instrText xml:space="preserve"> ADDIN EN.CITE &lt;EndNote&gt;&lt;Cite&gt;&lt;Author&gt;Zheng&lt;/Author&gt;&lt;Year&gt;2009&lt;/Year&gt;&lt;RecNum&gt;169&lt;/RecNum&gt;&lt;DisplayText&gt;(Zheng, Zhao et al. 2009)&lt;/DisplayText&gt;&lt;record&gt;&lt;rec-number&gt;169&lt;/rec-number&gt;&lt;foreign-keys&gt;&lt;key app="EN" db-id="ppa9xv2p3epesxe5dftvspped02setvfwt22"&gt;169&lt;/key&gt;&lt;/foreign-keys&gt;&lt;ref-type name="Journal Article"&gt;17&lt;/ref-type&gt;&lt;contributors&gt;&lt;authors&gt;&lt;author&gt;Zheng, D.&lt;/author&gt;&lt;author&gt;Zhao, K.&lt;/author&gt;&lt;author&gt;Mehler, M.F.&lt;/author&gt;&lt;/authors&gt;&lt;/contributors&gt;&lt;titles&gt;&lt;title&gt;Profiling RE1/REST-mediated histone modifications in the human genome&lt;/title&gt;&lt;secondary-title&gt;Genome Biology&lt;/secondary-title&gt;&lt;/titles&gt;&lt;periodical&gt;&lt;full-title&gt;Genome Biology&lt;/full-title&gt;&lt;/periodical&gt;&lt;pages&gt;R9&lt;/pages&gt;&lt;volume&gt;10&lt;/volume&gt;&lt;number&gt;1&lt;/number&gt;&lt;dates&gt;&lt;year&gt;2009&lt;/year&gt;&lt;/dates&gt;&lt;urls&gt;&lt;/urls&gt;&lt;/record&gt;&lt;/Cite&gt;&lt;/EndNote&gt;</w:instrText>
      </w:r>
      <w:r>
        <w:rPr>
          <w:rFonts w:ascii="Times" w:hAnsi="Times"/>
        </w:rPr>
        <w:fldChar w:fldCharType="separate"/>
      </w:r>
      <w:r>
        <w:rPr>
          <w:rFonts w:ascii="Times" w:hAnsi="Times"/>
          <w:noProof/>
        </w:rPr>
        <w:t>(</w:t>
      </w:r>
      <w:hyperlink w:anchor="_ENREF_25" w:tooltip="Zheng, 2009 #169" w:history="1">
        <w:r w:rsidR="005F4CBA">
          <w:rPr>
            <w:rFonts w:ascii="Times" w:hAnsi="Times"/>
            <w:noProof/>
          </w:rPr>
          <w:t>Zheng, Zhao et al. 2009</w:t>
        </w:r>
      </w:hyperlink>
      <w:r>
        <w:rPr>
          <w:rFonts w:ascii="Times" w:hAnsi="Times"/>
          <w:noProof/>
        </w:rPr>
        <w:t>)</w:t>
      </w:r>
      <w:r>
        <w:rPr>
          <w:rFonts w:ascii="Times" w:hAnsi="Times"/>
        </w:rPr>
        <w:fldChar w:fldCharType="end"/>
      </w:r>
    </w:p>
    <w:p w:rsidR="00162BF9" w:rsidRDefault="00162BF9" w:rsidP="00162BF9">
      <w:pPr>
        <w:pStyle w:val="ListParagraph"/>
        <w:numPr>
          <w:ilvl w:val="0"/>
          <w:numId w:val="4"/>
        </w:numPr>
        <w:rPr>
          <w:rFonts w:ascii="Times" w:hAnsi="Times"/>
        </w:rPr>
      </w:pPr>
      <w:r>
        <w:rPr>
          <w:rFonts w:ascii="Times" w:hAnsi="Times"/>
        </w:rPr>
        <w:t>refs 16 and 20 sequence of cRE1s and ncRE1s</w:t>
      </w:r>
    </w:p>
    <w:p w:rsidR="00162BF9" w:rsidRPr="00FB39EB" w:rsidRDefault="00162BF9" w:rsidP="00162BF9">
      <w:pPr>
        <w:pStyle w:val="ListParagraph"/>
        <w:numPr>
          <w:ilvl w:val="0"/>
          <w:numId w:val="4"/>
        </w:numPr>
        <w:rPr>
          <w:rFonts w:ascii="Times" w:hAnsi="Times"/>
        </w:rPr>
      </w:pPr>
      <w:r>
        <w:rPr>
          <w:rFonts w:ascii="Times" w:hAnsi="Times"/>
        </w:rPr>
        <w:t xml:space="preserve">half-sites </w:t>
      </w:r>
      <w:r w:rsidRPr="00FB39EB">
        <w:rPr>
          <w:rFonts w:ascii="Times" w:hAnsi="Times"/>
        </w:rPr>
        <w:t>refs 19 and 21</w:t>
      </w:r>
    </w:p>
    <w:p w:rsidR="00162BF9" w:rsidRPr="00FB39EB" w:rsidRDefault="00162BF9" w:rsidP="00162BF9">
      <w:pPr>
        <w:pStyle w:val="ListParagraph"/>
        <w:numPr>
          <w:ilvl w:val="0"/>
          <w:numId w:val="4"/>
        </w:numPr>
        <w:rPr>
          <w:rFonts w:ascii="Times" w:hAnsi="Times"/>
          <w:szCs w:val="20"/>
        </w:rPr>
      </w:pPr>
      <w:r w:rsidRPr="00FB39EB">
        <w:rPr>
          <w:rFonts w:ascii="Times" w:hAnsi="Times"/>
        </w:rPr>
        <w:t>“</w:t>
      </w:r>
      <w:r w:rsidRPr="00FB39EB">
        <w:rPr>
          <w:rFonts w:ascii="Times" w:hAnsi="Times"/>
          <w:color w:val="000000"/>
          <w:szCs w:val="20"/>
        </w:rPr>
        <w:t>local chromatin environment might affect the interaction between RE1 and REST”</w:t>
      </w:r>
    </w:p>
    <w:p w:rsidR="00FB39EB" w:rsidRPr="00FB39EB" w:rsidRDefault="00FB39EB" w:rsidP="00FB39EB">
      <w:pPr>
        <w:pStyle w:val="ListParagraph"/>
        <w:numPr>
          <w:ilvl w:val="0"/>
          <w:numId w:val="4"/>
        </w:numPr>
        <w:spacing w:after="0"/>
        <w:rPr>
          <w:rFonts w:ascii="Times" w:hAnsi="Times"/>
          <w:szCs w:val="20"/>
        </w:rPr>
      </w:pPr>
      <w:r w:rsidRPr="00FB39EB">
        <w:rPr>
          <w:rFonts w:ascii="Times" w:hAnsi="Times"/>
        </w:rPr>
        <w:t>“</w:t>
      </w:r>
      <w:r w:rsidRPr="00FB39EB">
        <w:rPr>
          <w:rFonts w:ascii="Times" w:hAnsi="Times"/>
          <w:iCs/>
          <w:color w:val="000000"/>
          <w:szCs w:val="20"/>
        </w:rPr>
        <w:t>the majority of RE1s are not located in promoters but rather in regions distant (&gt;50 kb) from promoters”</w:t>
      </w:r>
    </w:p>
    <w:p w:rsidR="00F015C2" w:rsidRPr="00F015C2" w:rsidRDefault="00F015C2" w:rsidP="00F015C2">
      <w:pPr>
        <w:pStyle w:val="ListParagraph"/>
        <w:numPr>
          <w:ilvl w:val="0"/>
          <w:numId w:val="4"/>
        </w:numPr>
        <w:spacing w:after="0"/>
        <w:rPr>
          <w:rFonts w:ascii="Times" w:hAnsi="Times"/>
          <w:sz w:val="20"/>
          <w:szCs w:val="20"/>
        </w:rPr>
      </w:pPr>
      <w:r w:rsidRPr="00F015C2">
        <w:rPr>
          <w:rFonts w:ascii="Times" w:hAnsi="Times"/>
        </w:rPr>
        <w:t>“</w:t>
      </w:r>
      <w:r w:rsidRPr="00F015C2">
        <w:rPr>
          <w:rFonts w:ascii="inherit" w:hAnsi="inherit"/>
          <w:i/>
          <w:iCs/>
          <w:color w:val="000000"/>
          <w:sz w:val="20"/>
          <w:szCs w:val="20"/>
        </w:rPr>
        <w:t xml:space="preserve">the inductive role of REST4 is mediated, in part, by the </w:t>
      </w:r>
      <w:proofErr w:type="spellStart"/>
      <w:r w:rsidRPr="00F015C2">
        <w:rPr>
          <w:rFonts w:ascii="inherit" w:hAnsi="inherit"/>
          <w:i/>
          <w:iCs/>
          <w:color w:val="000000"/>
          <w:sz w:val="20"/>
          <w:szCs w:val="20"/>
        </w:rPr>
        <w:t>nucleosome</w:t>
      </w:r>
      <w:proofErr w:type="spellEnd"/>
      <w:r w:rsidRPr="00F015C2">
        <w:rPr>
          <w:rFonts w:ascii="inherit" w:hAnsi="inherit"/>
          <w:i/>
          <w:iCs/>
          <w:color w:val="000000"/>
          <w:sz w:val="20"/>
          <w:szCs w:val="20"/>
        </w:rPr>
        <w:t xml:space="preserve"> remodeling factor BRG1”</w:t>
      </w:r>
    </w:p>
    <w:p w:rsidR="002013E1" w:rsidRPr="002013E1" w:rsidRDefault="002013E1" w:rsidP="002013E1">
      <w:pPr>
        <w:pStyle w:val="ListParagraph"/>
        <w:numPr>
          <w:ilvl w:val="0"/>
          <w:numId w:val="4"/>
        </w:numPr>
        <w:spacing w:after="0"/>
        <w:rPr>
          <w:rFonts w:ascii="Times" w:hAnsi="Times"/>
          <w:sz w:val="20"/>
          <w:szCs w:val="20"/>
        </w:rPr>
      </w:pPr>
      <w:r w:rsidRPr="002013E1">
        <w:rPr>
          <w:rFonts w:ascii="Times" w:hAnsi="Times"/>
        </w:rPr>
        <w:t>“</w:t>
      </w:r>
      <w:r w:rsidRPr="002013E1">
        <w:rPr>
          <w:rFonts w:ascii="inherit" w:hAnsi="inherit"/>
          <w:i/>
          <w:iCs/>
          <w:color w:val="000000"/>
          <w:sz w:val="20"/>
          <w:szCs w:val="20"/>
        </w:rPr>
        <w:t xml:space="preserve">the existence of a ncRE1 in the REST gene suggests a possible </w:t>
      </w:r>
      <w:proofErr w:type="spellStart"/>
      <w:r w:rsidRPr="002013E1">
        <w:rPr>
          <w:rFonts w:ascii="inherit" w:hAnsi="inherit"/>
          <w:i/>
          <w:iCs/>
          <w:color w:val="000000"/>
          <w:sz w:val="20"/>
          <w:szCs w:val="20"/>
        </w:rPr>
        <w:t>autoregulation</w:t>
      </w:r>
      <w:proofErr w:type="spellEnd"/>
      <w:r w:rsidRPr="002013E1">
        <w:rPr>
          <w:rFonts w:ascii="inherit" w:hAnsi="inherit"/>
          <w:i/>
          <w:iCs/>
          <w:color w:val="000000"/>
          <w:sz w:val="20"/>
          <w:szCs w:val="20"/>
        </w:rPr>
        <w:t xml:space="preserve"> of REST via a negative feedback loop” [19]</w:t>
      </w:r>
    </w:p>
    <w:p w:rsidR="002013E1" w:rsidRPr="002013E1" w:rsidRDefault="002013E1" w:rsidP="002013E1">
      <w:pPr>
        <w:pStyle w:val="ListParagraph"/>
        <w:numPr>
          <w:ilvl w:val="0"/>
          <w:numId w:val="4"/>
        </w:numPr>
        <w:spacing w:after="0"/>
        <w:rPr>
          <w:rFonts w:ascii="Times" w:hAnsi="Times"/>
          <w:sz w:val="20"/>
          <w:szCs w:val="20"/>
        </w:rPr>
      </w:pPr>
      <w:r w:rsidRPr="002013E1">
        <w:rPr>
          <w:rFonts w:ascii="Times" w:hAnsi="Times"/>
        </w:rPr>
        <w:t>“</w:t>
      </w:r>
      <w:r w:rsidRPr="002013E1">
        <w:rPr>
          <w:rFonts w:ascii="Verdana" w:hAnsi="Verdana"/>
          <w:color w:val="000000"/>
          <w:sz w:val="20"/>
          <w:szCs w:val="20"/>
        </w:rPr>
        <w:t> </w:t>
      </w:r>
      <w:r w:rsidRPr="002013E1">
        <w:rPr>
          <w:rFonts w:ascii="inherit" w:hAnsi="inherit"/>
          <w:i/>
          <w:iCs/>
          <w:color w:val="000000"/>
          <w:sz w:val="20"/>
          <w:szCs w:val="20"/>
        </w:rPr>
        <w:t xml:space="preserve">involvement in regulating many non-coding </w:t>
      </w:r>
      <w:proofErr w:type="spellStart"/>
      <w:r w:rsidRPr="002013E1">
        <w:rPr>
          <w:rFonts w:ascii="inherit" w:hAnsi="inherit"/>
          <w:i/>
          <w:iCs/>
          <w:color w:val="000000"/>
          <w:sz w:val="20"/>
          <w:szCs w:val="20"/>
        </w:rPr>
        <w:t>RNAs</w:t>
      </w:r>
      <w:proofErr w:type="spellEnd"/>
      <w:r w:rsidRPr="002013E1">
        <w:rPr>
          <w:rFonts w:ascii="inherit" w:hAnsi="inherit"/>
          <w:i/>
          <w:iCs/>
          <w:color w:val="000000"/>
          <w:sz w:val="20"/>
          <w:szCs w:val="20"/>
        </w:rPr>
        <w:t> </w:t>
      </w:r>
      <w:bookmarkStart w:id="31" w:name="w13931aab7b1b9c21a"/>
      <w:bookmarkStart w:id="32" w:name="w13931aab7b1b9c21b1"/>
      <w:bookmarkStart w:id="33" w:name="w13931aab7b1b9c21b2"/>
      <w:bookmarkStart w:id="34" w:name="w13931aab7b1b9c21b3"/>
      <w:bookmarkStart w:id="35" w:name="w13931aab7b1b9c21b4"/>
      <w:bookmarkEnd w:id="31"/>
      <w:bookmarkEnd w:id="32"/>
      <w:bookmarkEnd w:id="33"/>
      <w:bookmarkEnd w:id="34"/>
      <w:bookmarkEnd w:id="35"/>
      <w:r w:rsidRPr="002013E1">
        <w:rPr>
          <w:rFonts w:ascii="inherit" w:hAnsi="inherit"/>
          <w:i/>
          <w:iCs/>
          <w:color w:val="000000"/>
          <w:sz w:val="20"/>
          <w:szCs w:val="20"/>
        </w:rPr>
        <w:t>[</w:t>
      </w:r>
      <w:hyperlink r:id="rId5" w:anchor="B17" w:history="1">
        <w:r w:rsidRPr="002013E1">
          <w:rPr>
            <w:rFonts w:ascii="inherit" w:hAnsi="inherit"/>
            <w:i/>
            <w:iCs/>
            <w:color w:val="4760B0"/>
            <w:sz w:val="20"/>
            <w:szCs w:val="20"/>
            <w:u w:val="single"/>
          </w:rPr>
          <w:t>17</w:t>
        </w:r>
      </w:hyperlink>
      <w:r w:rsidRPr="002013E1">
        <w:rPr>
          <w:rFonts w:ascii="inherit" w:hAnsi="inherit"/>
          <w:i/>
          <w:iCs/>
          <w:color w:val="000000"/>
          <w:sz w:val="20"/>
          <w:szCs w:val="20"/>
        </w:rPr>
        <w:t>-</w:t>
      </w:r>
      <w:hyperlink r:id="rId6" w:anchor="B20" w:history="1">
        <w:r w:rsidRPr="002013E1">
          <w:rPr>
            <w:rFonts w:ascii="inherit" w:hAnsi="inherit"/>
            <w:i/>
            <w:iCs/>
            <w:color w:val="4760B0"/>
            <w:sz w:val="20"/>
            <w:szCs w:val="20"/>
            <w:u w:val="single"/>
          </w:rPr>
          <w:t>20</w:t>
        </w:r>
      </w:hyperlink>
      <w:r w:rsidRPr="002013E1">
        <w:rPr>
          <w:rFonts w:ascii="inherit" w:hAnsi="inherit"/>
          <w:i/>
          <w:iCs/>
          <w:color w:val="000000"/>
          <w:sz w:val="20"/>
          <w:szCs w:val="20"/>
        </w:rPr>
        <w:t>,</w:t>
      </w:r>
      <w:hyperlink r:id="rId7" w:anchor="B28" w:history="1">
        <w:r w:rsidRPr="002013E1">
          <w:rPr>
            <w:rFonts w:ascii="inherit" w:hAnsi="inherit"/>
            <w:i/>
            <w:iCs/>
            <w:color w:val="4760B0"/>
            <w:sz w:val="20"/>
            <w:szCs w:val="20"/>
            <w:u w:val="single"/>
          </w:rPr>
          <w:t>28</w:t>
        </w:r>
      </w:hyperlink>
      <w:r w:rsidRPr="002013E1">
        <w:rPr>
          <w:rFonts w:ascii="inherit" w:hAnsi="inherit"/>
          <w:i/>
          <w:iCs/>
          <w:color w:val="000000"/>
          <w:sz w:val="20"/>
          <w:szCs w:val="20"/>
        </w:rPr>
        <w:t xml:space="preserve">] . For example, REST has been shown to regulate the expression of several mouse </w:t>
      </w:r>
      <w:proofErr w:type="spellStart"/>
      <w:r w:rsidRPr="002013E1">
        <w:rPr>
          <w:rFonts w:ascii="inherit" w:hAnsi="inherit"/>
          <w:i/>
          <w:iCs/>
          <w:color w:val="000000"/>
          <w:sz w:val="20"/>
          <w:szCs w:val="20"/>
        </w:rPr>
        <w:t>microRNAs</w:t>
      </w:r>
      <w:proofErr w:type="spellEnd"/>
      <w:r w:rsidRPr="002013E1">
        <w:rPr>
          <w:rFonts w:ascii="inherit" w:hAnsi="inherit"/>
          <w:i/>
          <w:iCs/>
          <w:color w:val="000000"/>
          <w:sz w:val="20"/>
          <w:szCs w:val="20"/>
        </w:rPr>
        <w:t xml:space="preserve"> (mir-9, mir-124 and mir-132), all of which promote neuronal differentiation </w:t>
      </w:r>
      <w:bookmarkStart w:id="36" w:name="w13931aab7b1b9c29a"/>
      <w:bookmarkEnd w:id="36"/>
      <w:r w:rsidRPr="002013E1">
        <w:rPr>
          <w:rFonts w:ascii="inherit" w:hAnsi="inherit"/>
          <w:i/>
          <w:iCs/>
          <w:color w:val="000000"/>
          <w:sz w:val="20"/>
          <w:szCs w:val="20"/>
        </w:rPr>
        <w:t>[</w:t>
      </w:r>
      <w:hyperlink r:id="rId8" w:anchor="B28" w:history="1">
        <w:r w:rsidRPr="002013E1">
          <w:rPr>
            <w:rFonts w:ascii="inherit" w:hAnsi="inherit"/>
            <w:i/>
            <w:iCs/>
            <w:color w:val="4760B0"/>
            <w:sz w:val="20"/>
            <w:szCs w:val="20"/>
            <w:u w:val="single"/>
          </w:rPr>
          <w:t>28</w:t>
        </w:r>
      </w:hyperlink>
      <w:r w:rsidRPr="002013E1">
        <w:rPr>
          <w:rFonts w:ascii="inherit" w:hAnsi="inherit"/>
          <w:i/>
          <w:iCs/>
          <w:color w:val="000000"/>
          <w:sz w:val="20"/>
          <w:szCs w:val="20"/>
        </w:rPr>
        <w:t>]”</w:t>
      </w:r>
    </w:p>
    <w:p w:rsidR="006941CE" w:rsidRPr="006941CE" w:rsidRDefault="006941CE" w:rsidP="006941CE">
      <w:pPr>
        <w:pStyle w:val="ListParagraph"/>
        <w:numPr>
          <w:ilvl w:val="0"/>
          <w:numId w:val="4"/>
        </w:numPr>
        <w:spacing w:after="0"/>
        <w:rPr>
          <w:rFonts w:ascii="Times" w:hAnsi="Times"/>
          <w:sz w:val="20"/>
          <w:szCs w:val="20"/>
        </w:rPr>
      </w:pPr>
      <w:r w:rsidRPr="006941CE">
        <w:rPr>
          <w:rFonts w:ascii="Times" w:hAnsi="Times"/>
        </w:rPr>
        <w:t>“</w:t>
      </w:r>
      <w:r w:rsidRPr="006941CE">
        <w:rPr>
          <w:rFonts w:ascii="inherit" w:hAnsi="inherit"/>
          <w:i/>
          <w:iCs/>
          <w:color w:val="000000"/>
          <w:sz w:val="20"/>
          <w:szCs w:val="20"/>
        </w:rPr>
        <w:t xml:space="preserve">These modifications in turn create a platform for readers (or effectors) of </w:t>
      </w:r>
      <w:proofErr w:type="spellStart"/>
      <w:r w:rsidRPr="006941CE">
        <w:rPr>
          <w:rFonts w:ascii="inherit" w:hAnsi="inherit"/>
          <w:i/>
          <w:iCs/>
          <w:color w:val="000000"/>
          <w:sz w:val="20"/>
          <w:szCs w:val="20"/>
        </w:rPr>
        <w:t>histone</w:t>
      </w:r>
      <w:proofErr w:type="spellEnd"/>
      <w:r w:rsidRPr="006941CE">
        <w:rPr>
          <w:rFonts w:ascii="inherit" w:hAnsi="inherit"/>
          <w:i/>
          <w:iCs/>
          <w:color w:val="000000"/>
          <w:sz w:val="20"/>
          <w:szCs w:val="20"/>
        </w:rPr>
        <w:t xml:space="preserve"> code </w:t>
      </w:r>
      <w:bookmarkStart w:id="37" w:name="w13931aab7b1c11c21a"/>
      <w:bookmarkEnd w:id="37"/>
      <w:r w:rsidRPr="006941CE">
        <w:rPr>
          <w:rFonts w:ascii="inherit" w:hAnsi="inherit"/>
          <w:i/>
          <w:iCs/>
          <w:color w:val="000000"/>
          <w:sz w:val="20"/>
          <w:szCs w:val="20"/>
        </w:rPr>
        <w:t>[</w:t>
      </w:r>
      <w:hyperlink r:id="rId9" w:anchor="B42" w:history="1">
        <w:r w:rsidRPr="006941CE">
          <w:rPr>
            <w:rFonts w:ascii="inherit" w:hAnsi="inherit"/>
            <w:i/>
            <w:iCs/>
            <w:color w:val="4760B0"/>
            <w:sz w:val="20"/>
            <w:szCs w:val="20"/>
            <w:u w:val="single"/>
          </w:rPr>
          <w:t>42</w:t>
        </w:r>
      </w:hyperlink>
      <w:r w:rsidRPr="006941CE">
        <w:rPr>
          <w:rFonts w:ascii="inherit" w:hAnsi="inherit"/>
          <w:i/>
          <w:iCs/>
          <w:color w:val="000000"/>
          <w:sz w:val="20"/>
          <w:szCs w:val="20"/>
        </w:rPr>
        <w:t>] to orchestrate key biological processes for the establishment and maintenance of short- and long-term silencing of genes harboring RE1 motifs.”</w:t>
      </w:r>
    </w:p>
    <w:p w:rsidR="00A502BB" w:rsidRPr="00A502BB" w:rsidRDefault="00A502BB" w:rsidP="00A502BB">
      <w:pPr>
        <w:spacing w:after="0"/>
        <w:rPr>
          <w:rFonts w:ascii="Times" w:hAnsi="Times"/>
          <w:sz w:val="20"/>
          <w:szCs w:val="20"/>
        </w:rPr>
      </w:pPr>
    </w:p>
    <w:p w:rsidR="00A128A0" w:rsidRPr="00A128A0" w:rsidRDefault="00A502BB" w:rsidP="00A128A0">
      <w:pPr>
        <w:pStyle w:val="ListParagraph"/>
        <w:numPr>
          <w:ilvl w:val="0"/>
          <w:numId w:val="4"/>
        </w:numPr>
        <w:spacing w:after="0"/>
        <w:rPr>
          <w:rFonts w:ascii="Times" w:hAnsi="Times"/>
          <w:sz w:val="20"/>
          <w:szCs w:val="20"/>
        </w:rPr>
      </w:pPr>
      <w:r w:rsidRPr="00A502BB">
        <w:rPr>
          <w:rFonts w:ascii="Times" w:hAnsi="Times"/>
        </w:rPr>
        <w:t>“</w:t>
      </w:r>
      <w:r w:rsidRPr="00A502BB">
        <w:rPr>
          <w:rFonts w:ascii="inherit" w:hAnsi="inherit"/>
          <w:i/>
          <w:iCs/>
          <w:color w:val="000000"/>
          <w:sz w:val="20"/>
          <w:szCs w:val="20"/>
        </w:rPr>
        <w:t>several genes with REST-bound RE1 exhibited expression higher than the median expression level of all genes…</w:t>
      </w:r>
      <w:r w:rsidRPr="00A502BB">
        <w:rPr>
          <w:rStyle w:val="Emphasis"/>
          <w:rFonts w:ascii="inherit" w:hAnsi="inherit"/>
          <w:iCs/>
          <w:color w:val="000000"/>
          <w:bdr w:val="none" w:sz="0" w:space="0" w:color="auto" w:frame="1"/>
          <w:shd w:val="clear" w:color="auto" w:fill="FFFF99"/>
        </w:rPr>
        <w:t xml:space="preserve"> </w:t>
      </w:r>
      <w:r w:rsidRPr="00A502BB">
        <w:rPr>
          <w:rFonts w:ascii="inherit" w:hAnsi="inherit"/>
          <w:i/>
          <w:iCs/>
          <w:color w:val="000000"/>
          <w:sz w:val="20"/>
          <w:szCs w:val="20"/>
        </w:rPr>
        <w:t>REST can sometimes activate gene expression”</w:t>
      </w:r>
    </w:p>
    <w:p w:rsidR="00A128A0" w:rsidRPr="00A128A0" w:rsidRDefault="00A128A0" w:rsidP="00A128A0">
      <w:pPr>
        <w:pStyle w:val="ListParagraph"/>
        <w:numPr>
          <w:ilvl w:val="0"/>
          <w:numId w:val="4"/>
        </w:numPr>
        <w:spacing w:after="0"/>
        <w:rPr>
          <w:rFonts w:ascii="Times" w:hAnsi="Times"/>
          <w:sz w:val="20"/>
          <w:szCs w:val="20"/>
        </w:rPr>
      </w:pPr>
      <w:r w:rsidRPr="00A128A0">
        <w:rPr>
          <w:rFonts w:ascii="Times" w:hAnsi="Times"/>
        </w:rPr>
        <w:t>“</w:t>
      </w:r>
      <w:r w:rsidRPr="00A128A0">
        <w:rPr>
          <w:rFonts w:ascii="inherit" w:hAnsi="inherit"/>
          <w:i/>
          <w:iCs/>
          <w:color w:val="000000"/>
          <w:sz w:val="20"/>
          <w:szCs w:val="20"/>
        </w:rPr>
        <w:t xml:space="preserve">REST binding to a promoter does not always result in gene repression. However, our analyses have revealed that even the </w:t>
      </w:r>
      <w:proofErr w:type="spellStart"/>
      <w:r w:rsidRPr="00A128A0">
        <w:rPr>
          <w:rFonts w:ascii="inherit" w:hAnsi="inherit"/>
          <w:i/>
          <w:iCs/>
          <w:color w:val="000000"/>
          <w:sz w:val="20"/>
          <w:szCs w:val="20"/>
        </w:rPr>
        <w:t>upregulated</w:t>
      </w:r>
      <w:proofErr w:type="spellEnd"/>
      <w:r w:rsidRPr="00A128A0">
        <w:rPr>
          <w:rFonts w:ascii="inherit" w:hAnsi="inherit"/>
          <w:i/>
          <w:iCs/>
          <w:color w:val="000000"/>
          <w:sz w:val="20"/>
          <w:szCs w:val="20"/>
        </w:rPr>
        <w:t xml:space="preserve"> cRE1 genes exhibited REST-dependent </w:t>
      </w:r>
      <w:proofErr w:type="spellStart"/>
      <w:r w:rsidRPr="00A128A0">
        <w:rPr>
          <w:rFonts w:ascii="inherit" w:hAnsi="inherit"/>
          <w:i/>
          <w:iCs/>
          <w:color w:val="000000"/>
          <w:sz w:val="20"/>
          <w:szCs w:val="20"/>
        </w:rPr>
        <w:t>deacetylations</w:t>
      </w:r>
      <w:proofErr w:type="spellEnd"/>
      <w:r w:rsidRPr="00A128A0">
        <w:rPr>
          <w:rFonts w:ascii="inherit" w:hAnsi="inherit"/>
          <w:i/>
          <w:iCs/>
          <w:color w:val="000000"/>
          <w:sz w:val="20"/>
          <w:szCs w:val="20"/>
        </w:rPr>
        <w:t xml:space="preserve"> for most of the lysine residues interrogated”</w:t>
      </w:r>
    </w:p>
    <w:p w:rsidR="0077527B" w:rsidRPr="0077527B" w:rsidRDefault="0077527B" w:rsidP="0077527B">
      <w:pPr>
        <w:pStyle w:val="ListParagraph"/>
        <w:numPr>
          <w:ilvl w:val="0"/>
          <w:numId w:val="4"/>
        </w:numPr>
        <w:spacing w:after="0"/>
        <w:rPr>
          <w:rFonts w:ascii="Times" w:hAnsi="Times"/>
          <w:sz w:val="20"/>
          <w:szCs w:val="20"/>
        </w:rPr>
      </w:pPr>
      <w:r w:rsidRPr="0077527B">
        <w:rPr>
          <w:rFonts w:ascii="Times" w:hAnsi="Times"/>
        </w:rPr>
        <w:t>“</w:t>
      </w:r>
      <w:r w:rsidRPr="0077527B">
        <w:rPr>
          <w:rFonts w:ascii="inherit" w:hAnsi="inherit"/>
          <w:i/>
          <w:iCs/>
          <w:color w:val="000000"/>
          <w:sz w:val="20"/>
          <w:szCs w:val="20"/>
        </w:rPr>
        <w:t xml:space="preserve">REST likely interacts with additional </w:t>
      </w:r>
      <w:proofErr w:type="spellStart"/>
      <w:r w:rsidRPr="0077527B">
        <w:rPr>
          <w:rFonts w:ascii="inherit" w:hAnsi="inherit"/>
          <w:i/>
          <w:iCs/>
          <w:color w:val="000000"/>
          <w:sz w:val="20"/>
          <w:szCs w:val="20"/>
        </w:rPr>
        <w:t>histone</w:t>
      </w:r>
      <w:proofErr w:type="spellEnd"/>
      <w:r w:rsidRPr="0077527B">
        <w:rPr>
          <w:rFonts w:ascii="inherit" w:hAnsi="inherit"/>
          <w:i/>
          <w:iCs/>
          <w:color w:val="000000"/>
          <w:sz w:val="20"/>
          <w:szCs w:val="20"/>
        </w:rPr>
        <w:t xml:space="preserve"> </w:t>
      </w:r>
      <w:proofErr w:type="spellStart"/>
      <w:r w:rsidRPr="0077527B">
        <w:rPr>
          <w:rFonts w:ascii="inherit" w:hAnsi="inherit"/>
          <w:i/>
          <w:iCs/>
          <w:color w:val="000000"/>
          <w:sz w:val="20"/>
          <w:szCs w:val="20"/>
        </w:rPr>
        <w:t>methytransferase</w:t>
      </w:r>
      <w:proofErr w:type="spellEnd"/>
      <w:r w:rsidRPr="0077527B">
        <w:rPr>
          <w:rFonts w:ascii="inherit" w:hAnsi="inherit"/>
          <w:i/>
          <w:iCs/>
          <w:color w:val="000000"/>
          <w:sz w:val="20"/>
          <w:szCs w:val="20"/>
        </w:rPr>
        <w:t xml:space="preserve">(s), such as </w:t>
      </w:r>
      <w:proofErr w:type="spellStart"/>
      <w:r w:rsidRPr="0077527B">
        <w:rPr>
          <w:rFonts w:ascii="inherit" w:hAnsi="inherit"/>
          <w:i/>
          <w:iCs/>
          <w:color w:val="000000"/>
          <w:sz w:val="20"/>
          <w:szCs w:val="20"/>
        </w:rPr>
        <w:t>polycomb</w:t>
      </w:r>
      <w:proofErr w:type="spellEnd"/>
      <w:r w:rsidRPr="0077527B">
        <w:rPr>
          <w:rFonts w:ascii="inherit" w:hAnsi="inherit"/>
          <w:i/>
          <w:iCs/>
          <w:color w:val="000000"/>
          <w:sz w:val="20"/>
          <w:szCs w:val="20"/>
        </w:rPr>
        <w:t xml:space="preserve"> repressive complexes (</w:t>
      </w:r>
      <w:proofErr w:type="spellStart"/>
      <w:r w:rsidRPr="0077527B">
        <w:rPr>
          <w:rFonts w:ascii="inherit" w:hAnsi="inherit"/>
          <w:i/>
          <w:iCs/>
          <w:color w:val="000000"/>
          <w:sz w:val="20"/>
          <w:szCs w:val="20"/>
        </w:rPr>
        <w:t>PRCs</w:t>
      </w:r>
      <w:proofErr w:type="spellEnd"/>
      <w:r w:rsidRPr="0077527B">
        <w:rPr>
          <w:rFonts w:ascii="inherit" w:hAnsi="inherit"/>
          <w:i/>
          <w:iCs/>
          <w:color w:val="000000"/>
          <w:sz w:val="20"/>
          <w:szCs w:val="20"/>
        </w:rPr>
        <w:t>)”</w:t>
      </w:r>
    </w:p>
    <w:p w:rsidR="004D2000" w:rsidRDefault="004D2000" w:rsidP="004D2000">
      <w:pPr>
        <w:pStyle w:val="ListParagraph"/>
        <w:numPr>
          <w:ilvl w:val="0"/>
          <w:numId w:val="4"/>
        </w:numPr>
        <w:spacing w:after="0"/>
      </w:pPr>
      <w:r w:rsidRPr="004D2000">
        <w:rPr>
          <w:rFonts w:ascii="Times" w:hAnsi="Times"/>
        </w:rPr>
        <w:t>“</w:t>
      </w:r>
      <w:r w:rsidRPr="004D2000">
        <w:rPr>
          <w:rStyle w:val="Emphasis"/>
          <w:rFonts w:ascii="inherit" w:hAnsi="inherit"/>
          <w:iCs/>
          <w:color w:val="000000"/>
          <w:bdr w:val="none" w:sz="0" w:space="0" w:color="auto" w:frame="1"/>
          <w:shd w:val="clear" w:color="auto" w:fill="FFFF99"/>
        </w:rPr>
        <w:t>the average of our ncRE1 PSFM scores was higher than that of cRE1s (data not shown)</w:t>
      </w:r>
      <w:r w:rsidRPr="004D2000">
        <w:rPr>
          <w:rStyle w:val="apple-style-span"/>
          <w:rFonts w:ascii="Verdana" w:hAnsi="Verdana"/>
          <w:color w:val="000000"/>
        </w:rPr>
        <w:t xml:space="preserve">, suggesting that the degree of REST-mediated </w:t>
      </w:r>
      <w:proofErr w:type="spellStart"/>
      <w:r w:rsidRPr="004D2000">
        <w:rPr>
          <w:rStyle w:val="apple-style-span"/>
          <w:rFonts w:ascii="Verdana" w:hAnsi="Verdana"/>
          <w:color w:val="000000"/>
        </w:rPr>
        <w:t>histone</w:t>
      </w:r>
      <w:proofErr w:type="spellEnd"/>
      <w:r w:rsidRPr="004D2000">
        <w:rPr>
          <w:rStyle w:val="apple-style-span"/>
          <w:rFonts w:ascii="Verdana" w:hAnsi="Verdana"/>
          <w:color w:val="000000"/>
        </w:rPr>
        <w:t xml:space="preserve"> modifications may be affected by the affinity of a RE1 motif for REST. Such a correlation would also explain the significant correlation of PSFM score with the strength of gene repression regulated by REST</w:t>
      </w:r>
      <w:r w:rsidRPr="004D2000">
        <w:rPr>
          <w:rStyle w:val="apple-converted-space"/>
          <w:rFonts w:ascii="Verdana" w:hAnsi="Verdana"/>
          <w:color w:val="000000"/>
        </w:rPr>
        <w:t> </w:t>
      </w:r>
      <w:bookmarkStart w:id="38" w:name="w13931aab7b3c17b3c15a"/>
      <w:bookmarkEnd w:id="38"/>
      <w:r w:rsidRPr="004D2000">
        <w:rPr>
          <w:rStyle w:val="apple-style-span"/>
          <w:rFonts w:ascii="Verdana" w:hAnsi="Verdana"/>
          <w:color w:val="000000"/>
        </w:rPr>
        <w:t>[</w:t>
      </w:r>
      <w:hyperlink r:id="rId10" w:anchor="B17" w:history="1">
        <w:r w:rsidRPr="004D2000">
          <w:rPr>
            <w:rStyle w:val="Hyperlink"/>
            <w:rFonts w:ascii="inherit" w:hAnsi="inherit"/>
            <w:color w:val="4760B0"/>
            <w:bdr w:val="none" w:sz="0" w:space="0" w:color="auto" w:frame="1"/>
          </w:rPr>
          <w:t>17</w:t>
        </w:r>
      </w:hyperlink>
      <w:r w:rsidRPr="004D2000">
        <w:rPr>
          <w:rStyle w:val="apple-style-span"/>
          <w:rFonts w:ascii="Verdana" w:hAnsi="Verdana"/>
          <w:color w:val="000000"/>
        </w:rPr>
        <w:t>] .”</w:t>
      </w:r>
    </w:p>
    <w:p w:rsidR="004F283B" w:rsidRPr="004F283B" w:rsidRDefault="004F283B" w:rsidP="004F283B">
      <w:pPr>
        <w:pStyle w:val="ListParagraph"/>
        <w:numPr>
          <w:ilvl w:val="0"/>
          <w:numId w:val="4"/>
        </w:numPr>
        <w:spacing w:after="0"/>
        <w:rPr>
          <w:rFonts w:ascii="Times" w:hAnsi="Times"/>
          <w:sz w:val="20"/>
          <w:szCs w:val="20"/>
        </w:rPr>
      </w:pPr>
      <w:r w:rsidRPr="004F283B">
        <w:rPr>
          <w:rFonts w:ascii="Times" w:hAnsi="Times"/>
        </w:rPr>
        <w:t>“</w:t>
      </w:r>
      <w:r w:rsidRPr="004F283B">
        <w:rPr>
          <w:rFonts w:ascii="inherit" w:hAnsi="inherit"/>
          <w:i/>
          <w:iCs/>
          <w:color w:val="000000"/>
          <w:sz w:val="20"/>
          <w:szCs w:val="20"/>
        </w:rPr>
        <w:t xml:space="preserve">no correlation was found between REST occupancy and many </w:t>
      </w:r>
      <w:proofErr w:type="spellStart"/>
      <w:r w:rsidRPr="004F283B">
        <w:rPr>
          <w:rFonts w:ascii="inherit" w:hAnsi="inherit"/>
          <w:i/>
          <w:iCs/>
          <w:color w:val="000000"/>
          <w:sz w:val="20"/>
          <w:szCs w:val="20"/>
        </w:rPr>
        <w:t>histone</w:t>
      </w:r>
      <w:proofErr w:type="spellEnd"/>
      <w:r w:rsidRPr="004F283B">
        <w:rPr>
          <w:rFonts w:ascii="inherit" w:hAnsi="inherit"/>
          <w:i/>
          <w:iCs/>
          <w:color w:val="000000"/>
          <w:sz w:val="20"/>
          <w:szCs w:val="20"/>
        </w:rPr>
        <w:t xml:space="preserve"> modifications that exhibited a strong correlation (r &lt; -0.2) with RE1, such as H3K9ac, H2BK20ac, H2BK120ac, and H3K36me1”</w:t>
      </w:r>
    </w:p>
    <w:p w:rsidR="009F36EA" w:rsidRPr="009F36EA" w:rsidRDefault="009F36EA" w:rsidP="009F36EA">
      <w:pPr>
        <w:pStyle w:val="ListParagraph"/>
        <w:numPr>
          <w:ilvl w:val="0"/>
          <w:numId w:val="4"/>
        </w:numPr>
        <w:spacing w:after="0"/>
        <w:rPr>
          <w:rFonts w:ascii="Times" w:hAnsi="Times"/>
          <w:sz w:val="20"/>
          <w:szCs w:val="20"/>
        </w:rPr>
      </w:pPr>
      <w:r w:rsidRPr="009F36EA">
        <w:rPr>
          <w:rFonts w:ascii="Times" w:hAnsi="Times"/>
        </w:rPr>
        <w:t>“</w:t>
      </w:r>
      <w:r w:rsidRPr="009F36EA">
        <w:rPr>
          <w:rFonts w:ascii="Verdana" w:hAnsi="Verdana"/>
          <w:color w:val="000000"/>
          <w:sz w:val="20"/>
          <w:szCs w:val="20"/>
        </w:rPr>
        <w:t> </w:t>
      </w:r>
      <w:r w:rsidRPr="009F36EA">
        <w:rPr>
          <w:rFonts w:ascii="inherit" w:hAnsi="inherit"/>
          <w:i/>
          <w:iCs/>
          <w:color w:val="000000"/>
          <w:sz w:val="20"/>
          <w:szCs w:val="20"/>
        </w:rPr>
        <w:t>the relationship between RE1 motifs and REST occupancy is extremely complex and heterogeneous, and perhaps inextricably linked to the modular nature of REST complexes”</w:t>
      </w:r>
    </w:p>
    <w:p w:rsidR="00E83182" w:rsidRPr="00E83182" w:rsidRDefault="00E83182" w:rsidP="00E83182">
      <w:pPr>
        <w:pStyle w:val="ListParagraph"/>
        <w:numPr>
          <w:ilvl w:val="0"/>
          <w:numId w:val="4"/>
        </w:numPr>
        <w:spacing w:after="0"/>
        <w:rPr>
          <w:rFonts w:ascii="Times" w:hAnsi="Times"/>
          <w:sz w:val="20"/>
          <w:szCs w:val="20"/>
        </w:rPr>
      </w:pPr>
      <w:r w:rsidRPr="00E83182">
        <w:rPr>
          <w:rFonts w:ascii="Times" w:hAnsi="Times"/>
        </w:rPr>
        <w:t>“</w:t>
      </w:r>
      <w:r w:rsidRPr="00E83182">
        <w:rPr>
          <w:rFonts w:ascii="inherit" w:hAnsi="inherit"/>
          <w:i/>
          <w:iCs/>
          <w:color w:val="000000"/>
          <w:sz w:val="20"/>
          <w:szCs w:val="20"/>
        </w:rPr>
        <w:t xml:space="preserve">RE1/REST near enhancers may be associated with a distinct pattern of </w:t>
      </w:r>
      <w:proofErr w:type="spellStart"/>
      <w:r w:rsidRPr="00E83182">
        <w:rPr>
          <w:rFonts w:ascii="inherit" w:hAnsi="inherit"/>
          <w:i/>
          <w:iCs/>
          <w:color w:val="000000"/>
          <w:sz w:val="20"/>
          <w:szCs w:val="20"/>
        </w:rPr>
        <w:t>histone</w:t>
      </w:r>
      <w:proofErr w:type="spellEnd"/>
      <w:r w:rsidRPr="00E83182">
        <w:rPr>
          <w:rFonts w:ascii="inherit" w:hAnsi="inherit"/>
          <w:i/>
          <w:iCs/>
          <w:color w:val="000000"/>
          <w:sz w:val="20"/>
          <w:szCs w:val="20"/>
        </w:rPr>
        <w:t xml:space="preserve"> modifications”</w:t>
      </w:r>
    </w:p>
    <w:p w:rsidR="00E83182" w:rsidRPr="00E83182" w:rsidRDefault="00E83182" w:rsidP="00E83182">
      <w:pPr>
        <w:pStyle w:val="ListParagraph"/>
        <w:numPr>
          <w:ilvl w:val="0"/>
          <w:numId w:val="4"/>
        </w:numPr>
        <w:spacing w:after="0"/>
        <w:rPr>
          <w:rFonts w:ascii="Times" w:hAnsi="Times"/>
          <w:b/>
          <w:i/>
          <w:sz w:val="20"/>
          <w:szCs w:val="20"/>
        </w:rPr>
      </w:pPr>
      <w:r w:rsidRPr="00E83182">
        <w:rPr>
          <w:rFonts w:ascii="Times" w:hAnsi="Times"/>
          <w:b/>
          <w:i/>
        </w:rPr>
        <w:t>“</w:t>
      </w:r>
      <w:r w:rsidRPr="00E83182">
        <w:rPr>
          <w:rFonts w:ascii="inherit" w:hAnsi="inherit"/>
          <w:b/>
          <w:i/>
          <w:iCs/>
          <w:color w:val="000000"/>
          <w:sz w:val="20"/>
          <w:szCs w:val="20"/>
        </w:rPr>
        <w:t>separately interrogate the differential profiles of chromatin remodeling coordinated by REST but nevertheless occurring within distinct genomic, molecular and cellular contexts.”</w:t>
      </w:r>
    </w:p>
    <w:p w:rsidR="00210F27" w:rsidRPr="00210F27" w:rsidRDefault="00210F27" w:rsidP="00210F27">
      <w:pPr>
        <w:pStyle w:val="ListParagraph"/>
        <w:numPr>
          <w:ilvl w:val="0"/>
          <w:numId w:val="4"/>
        </w:numPr>
        <w:rPr>
          <w:rFonts w:ascii="Times" w:hAnsi="Times"/>
          <w:sz w:val="20"/>
          <w:szCs w:val="20"/>
        </w:rPr>
      </w:pPr>
      <w:r w:rsidRPr="00210F27">
        <w:rPr>
          <w:rFonts w:ascii="Times" w:hAnsi="Times"/>
        </w:rPr>
        <w:t>“</w:t>
      </w:r>
      <w:r w:rsidRPr="00210F27">
        <w:rPr>
          <w:rFonts w:ascii="Verdana" w:hAnsi="Verdana"/>
          <w:color w:val="000000"/>
          <w:sz w:val="20"/>
          <w:szCs w:val="20"/>
        </w:rPr>
        <w:t xml:space="preserve">H3K4ac was lower in RE1 genes with REST binding regardless of high or low levels of gene expression, but the degree of H3K4 </w:t>
      </w:r>
      <w:proofErr w:type="spellStart"/>
      <w:r w:rsidRPr="00210F27">
        <w:rPr>
          <w:rFonts w:ascii="Verdana" w:hAnsi="Verdana"/>
          <w:color w:val="000000"/>
          <w:sz w:val="20"/>
          <w:szCs w:val="20"/>
        </w:rPr>
        <w:t>methylations</w:t>
      </w:r>
      <w:proofErr w:type="spellEnd"/>
      <w:r w:rsidRPr="00210F27">
        <w:rPr>
          <w:rFonts w:ascii="Verdana" w:hAnsi="Verdana"/>
          <w:color w:val="000000"/>
          <w:sz w:val="20"/>
          <w:szCs w:val="20"/>
        </w:rPr>
        <w:t xml:space="preserve"> (especially H3K4me1) was noticeably higher only in the group of cRE1/REST genes with up-regulated expression”</w:t>
      </w:r>
      <w:r>
        <w:rPr>
          <w:rFonts w:ascii="Verdana" w:hAnsi="Verdana"/>
          <w:color w:val="000000"/>
          <w:sz w:val="20"/>
          <w:szCs w:val="20"/>
        </w:rPr>
        <w:t xml:space="preserve"> (</w:t>
      </w:r>
      <w:r w:rsidRPr="00210F27">
        <w:rPr>
          <w:rFonts w:ascii="Verdana" w:hAnsi="Verdana"/>
          <w:b/>
          <w:color w:val="000000"/>
          <w:sz w:val="20"/>
          <w:szCs w:val="20"/>
        </w:rPr>
        <w:t xml:space="preserve">what is the function of H3K4ac, look in H3K4me1 binding regions, enhancers or </w:t>
      </w:r>
      <w:proofErr w:type="spellStart"/>
      <w:r w:rsidRPr="00210F27">
        <w:rPr>
          <w:rFonts w:ascii="Verdana" w:hAnsi="Verdana"/>
          <w:b/>
          <w:color w:val="000000"/>
          <w:sz w:val="20"/>
          <w:szCs w:val="20"/>
        </w:rPr>
        <w:t>coactivators</w:t>
      </w:r>
      <w:proofErr w:type="spellEnd"/>
      <w:r w:rsidRPr="00210F27">
        <w:rPr>
          <w:rFonts w:ascii="Verdana" w:hAnsi="Verdana"/>
          <w:b/>
          <w:color w:val="000000"/>
          <w:sz w:val="20"/>
          <w:szCs w:val="20"/>
        </w:rPr>
        <w:t xml:space="preserve"> binding there?  Sequence similarity, causing </w:t>
      </w:r>
      <w:proofErr w:type="spellStart"/>
      <w:r w:rsidRPr="00210F27">
        <w:rPr>
          <w:rFonts w:ascii="Verdana" w:hAnsi="Verdana"/>
          <w:b/>
          <w:color w:val="000000"/>
          <w:sz w:val="20"/>
          <w:szCs w:val="20"/>
        </w:rPr>
        <w:t>upregulation</w:t>
      </w:r>
      <w:proofErr w:type="spellEnd"/>
      <w:r w:rsidRPr="00210F27">
        <w:rPr>
          <w:rFonts w:ascii="Verdana" w:hAnsi="Verdana"/>
          <w:b/>
          <w:color w:val="000000"/>
          <w:sz w:val="20"/>
          <w:szCs w:val="20"/>
        </w:rPr>
        <w:t xml:space="preserve"> of genes?</w:t>
      </w:r>
    </w:p>
    <w:p w:rsidR="005D1310" w:rsidRPr="00FB39EB" w:rsidRDefault="001C345B" w:rsidP="00162BF9">
      <w:pPr>
        <w:pStyle w:val="ListParagraph"/>
        <w:numPr>
          <w:ilvl w:val="0"/>
          <w:numId w:val="4"/>
        </w:numPr>
        <w:rPr>
          <w:rFonts w:ascii="Times" w:hAnsi="Times"/>
        </w:rPr>
      </w:pPr>
      <w:r>
        <w:rPr>
          <w:rFonts w:ascii="Times" w:hAnsi="Times"/>
        </w:rPr>
        <w:t>Check out methods!</w:t>
      </w:r>
    </w:p>
    <w:p w:rsidR="005C3111" w:rsidRDefault="005C3111">
      <w:pPr>
        <w:rPr>
          <w:rFonts w:ascii="Times" w:hAnsi="Times"/>
        </w:rPr>
      </w:pPr>
    </w:p>
    <w:p w:rsidR="00421993" w:rsidRPr="00325C99" w:rsidRDefault="007460FD">
      <w:pPr>
        <w:rPr>
          <w:rFonts w:ascii="Times" w:hAnsi="Times"/>
        </w:rPr>
      </w:pPr>
      <w:r w:rsidRPr="00325C99">
        <w:rPr>
          <w:rFonts w:ascii="Times" w:hAnsi="Times"/>
        </w:rPr>
        <w:t>In the modern era of next generatio</w:t>
      </w:r>
      <w:r w:rsidR="007F6FF8" w:rsidRPr="00325C99">
        <w:rPr>
          <w:rFonts w:ascii="Times" w:hAnsi="Times"/>
        </w:rPr>
        <w:t xml:space="preserve">n sequencing, REST binding has been profiled throughout the genome in the </w:t>
      </w:r>
      <w:proofErr w:type="spellStart"/>
      <w:r w:rsidR="007F6FF8" w:rsidRPr="00325C99">
        <w:rPr>
          <w:rFonts w:ascii="Times" w:hAnsi="Times"/>
        </w:rPr>
        <w:t>Jurkat</w:t>
      </w:r>
      <w:proofErr w:type="spellEnd"/>
      <w:r w:rsidR="007F6FF8" w:rsidRPr="00325C99">
        <w:rPr>
          <w:rFonts w:ascii="Times" w:hAnsi="Times"/>
        </w:rPr>
        <w:t xml:space="preserve"> T cell line, which is a cancer cell line derived from acute lymphocytic lymphoma T cells CITATION, </w:t>
      </w:r>
      <w:r w:rsidR="005D1310" w:rsidRPr="00325C99">
        <w:rPr>
          <w:rFonts w:ascii="Times" w:hAnsi="Times"/>
        </w:rPr>
        <w:t xml:space="preserve">and in </w:t>
      </w:r>
      <w:r w:rsidR="007F6FF8" w:rsidRPr="00325C99">
        <w:rPr>
          <w:rFonts w:ascii="Times" w:hAnsi="Times"/>
        </w:rPr>
        <w:t>mouse ES cells</w:t>
      </w:r>
      <w:r w:rsidR="005D1310" w:rsidRPr="00325C99">
        <w:rPr>
          <w:rFonts w:ascii="Times" w:hAnsi="Times"/>
        </w:rPr>
        <w:t xml:space="preserve"> and E12.5 extract.  </w:t>
      </w:r>
    </w:p>
    <w:p w:rsidR="00421993" w:rsidRPr="00325C99" w:rsidRDefault="00421993">
      <w:pPr>
        <w:rPr>
          <w:rFonts w:ascii="Times" w:hAnsi="Times"/>
        </w:rPr>
      </w:pPr>
    </w:p>
    <w:p w:rsidR="009D4D37" w:rsidRPr="00325C99" w:rsidRDefault="009D4D37">
      <w:pPr>
        <w:rPr>
          <w:rFonts w:ascii="Times" w:hAnsi="Times"/>
        </w:rPr>
      </w:pPr>
      <w:r w:rsidRPr="00325C99">
        <w:rPr>
          <w:rFonts w:ascii="Times" w:hAnsi="Times"/>
        </w:rPr>
        <w:t xml:space="preserve">also check out 4, 8-11(for </w:t>
      </w:r>
      <w:proofErr w:type="spellStart"/>
      <w:r w:rsidRPr="00325C99">
        <w:rPr>
          <w:rFonts w:ascii="Times" w:hAnsi="Times"/>
        </w:rPr>
        <w:t>dnmt</w:t>
      </w:r>
      <w:proofErr w:type="spellEnd"/>
      <w:r w:rsidRPr="00325C99">
        <w:rPr>
          <w:rFonts w:ascii="Times" w:hAnsi="Times"/>
        </w:rPr>
        <w:t xml:space="preserve"> activity) </w:t>
      </w:r>
      <w:r w:rsidR="00C126F6" w:rsidRPr="00325C99">
        <w:rPr>
          <w:rFonts w:ascii="Times" w:hAnsi="Times"/>
        </w:rPr>
        <w:t xml:space="preserve">? [some seem to say it exists through interaction with SUV39 others do not mention it? Consensus?] </w:t>
      </w:r>
    </w:p>
    <w:p w:rsidR="009D4D37" w:rsidRPr="00325C99" w:rsidRDefault="009D4D37">
      <w:pPr>
        <w:rPr>
          <w:rFonts w:ascii="Times" w:hAnsi="Times"/>
        </w:rPr>
      </w:pPr>
    </w:p>
    <w:p w:rsidR="00831928" w:rsidRPr="00325C99" w:rsidRDefault="009D4D37">
      <w:pPr>
        <w:rPr>
          <w:rFonts w:ascii="Times" w:hAnsi="Times"/>
        </w:rPr>
      </w:pPr>
      <w:r w:rsidRPr="00325C99">
        <w:rPr>
          <w:rFonts w:ascii="Times" w:hAnsi="Times"/>
        </w:rPr>
        <w:t xml:space="preserve">The REST complex can also be associated with DNA </w:t>
      </w:r>
      <w:proofErr w:type="spellStart"/>
      <w:r w:rsidRPr="00325C99">
        <w:rPr>
          <w:rFonts w:ascii="Times" w:hAnsi="Times"/>
        </w:rPr>
        <w:t>methyltransferase</w:t>
      </w:r>
      <w:proofErr w:type="spellEnd"/>
      <w:r w:rsidRPr="00325C99">
        <w:rPr>
          <w:rFonts w:ascii="Times" w:hAnsi="Times"/>
        </w:rPr>
        <w:t xml:space="preserve"> 1 </w:t>
      </w:r>
      <w:r w:rsidRPr="00325C99">
        <w:rPr>
          <w:rFonts w:ascii="Times" w:hAnsi="Times"/>
        </w:rPr>
        <w:fldChar w:fldCharType="begin"/>
      </w:r>
      <w:r w:rsidRPr="00325C99">
        <w:rPr>
          <w:rFonts w:ascii="Times" w:hAnsi="Times"/>
        </w:rPr>
        <w:instrText xml:space="preserve"> ADDIN EN.CITE &lt;EndNote&gt;&lt;Cite&gt;&lt;Author&gt;Majumder&lt;/Author&gt;&lt;Year&gt;2006&lt;/Year&gt;&lt;RecNum&gt;118&lt;/RecNum&gt;&lt;DisplayText&gt;(Majumder 2006)&lt;/DisplayText&gt;&lt;record&gt;&lt;rec-number&gt;118&lt;/rec-number&gt;&lt;foreign-keys&gt;&lt;key app="EN" db-id="ppa9xv2p3epesxe5dftvspped02setvfwt22"&gt;118&lt;/key&gt;&lt;/foreign-keys&gt;&lt;ref-type name="Journal Article"&gt;17&lt;/ref-type&gt;&lt;contributors&gt;&lt;authors&gt;&lt;author&gt;Majumder, S.&lt;/author&gt;&lt;/authors&gt;&lt;/contributors&gt;&lt;auth-address&gt;The University of Texas MD Anderson Cancer Center, Department of Molecular Genetics, 1515 Holcombe Boulevard, Unit 1006, Houston, Texas 77030, USA. majumder@mdanderson.org&lt;/auth-address&gt;&lt;titles&gt;&lt;title&gt;REST in good times and bad: roles in tumor suppressor and oncogenic activities&lt;/title&gt;&lt;secondary-title&gt;Cell Cycle&lt;/secondary-title&gt;&lt;/titles&gt;&lt;periodical&gt;&lt;full-title&gt;Cell Cycle&lt;/full-title&gt;&lt;/periodical&gt;&lt;pages&gt;1929-35&lt;/pages&gt;&lt;volume&gt;5&lt;/volume&gt;&lt;number&gt;17&lt;/number&gt;&lt;edition&gt;2006/08/25&lt;/edition&gt;&lt;keywords&gt;&lt;keyword&gt;Animals&lt;/keyword&gt;&lt;keyword&gt;Cell Differentiation&lt;/keyword&gt;&lt;keyword&gt;Cerebellar Neoplasms/etiology&lt;/keyword&gt;&lt;keyword&gt;Humans&lt;/keyword&gt;&lt;keyword&gt;Medulloblastoma/etiology&lt;/keyword&gt;&lt;keyword&gt;Mice&lt;/keyword&gt;&lt;keyword&gt;Nerve Regeneration&lt;/keyword&gt;&lt;keyword&gt;Neuronal Plasticity&lt;/keyword&gt;&lt;keyword&gt;Neurons/cytology&lt;/keyword&gt;&lt;keyword&gt;Oncogene Proteins/ physiology&lt;/keyword&gt;&lt;keyword&gt;Repressor Proteins/ physiology&lt;/keyword&gt;&lt;keyword&gt;Transcription Factors/ physiology&lt;/keyword&gt;&lt;keyword&gt;Tumor Suppressor Proteins/ physiology&lt;/keyword&gt;&lt;/keywords&gt;&lt;dates&gt;&lt;year&gt;2006&lt;/year&gt;&lt;pub-dates&gt;&lt;date&gt;Sep&lt;/date&gt;&lt;/pub-dates&gt;&lt;/dates&gt;&lt;isbn&gt;1551-4005 (Electronic)&amp;#xD;1551-4005 (Linking)&lt;/isbn&gt;&lt;accession-num&gt;16929174&lt;/accession-num&gt;&lt;urls&gt;&lt;/urls&gt;&lt;remote-database-provider&gt;NLM&lt;/remote-database-provider&gt;&lt;language&gt;eng&lt;/language&gt;&lt;/record&gt;&lt;/Cite&gt;&lt;/EndNote&gt;</w:instrText>
      </w:r>
      <w:r w:rsidRPr="00325C99">
        <w:rPr>
          <w:rFonts w:ascii="Times" w:hAnsi="Times"/>
        </w:rPr>
        <w:fldChar w:fldCharType="separate"/>
      </w:r>
      <w:r w:rsidRPr="00325C99">
        <w:rPr>
          <w:rFonts w:ascii="Times" w:hAnsi="Times"/>
          <w:noProof/>
        </w:rPr>
        <w:t>(</w:t>
      </w:r>
      <w:hyperlink w:anchor="_ENREF_16" w:tooltip="Majumder, 2006 #118" w:history="1">
        <w:r w:rsidR="005F4CBA" w:rsidRPr="00325C99">
          <w:rPr>
            <w:rFonts w:ascii="Times" w:hAnsi="Times"/>
            <w:noProof/>
          </w:rPr>
          <w:t>Majumder 2006</w:t>
        </w:r>
      </w:hyperlink>
      <w:r w:rsidRPr="00325C99">
        <w:rPr>
          <w:rFonts w:ascii="Times" w:hAnsi="Times"/>
          <w:noProof/>
        </w:rPr>
        <w:t>)</w:t>
      </w:r>
      <w:r w:rsidRPr="00325C99">
        <w:rPr>
          <w:rFonts w:ascii="Times" w:hAnsi="Times"/>
        </w:rPr>
        <w:fldChar w:fldCharType="end"/>
      </w:r>
    </w:p>
    <w:p w:rsidR="00CA7F38" w:rsidRPr="00325C99" w:rsidRDefault="00CA7F38">
      <w:pPr>
        <w:rPr>
          <w:rFonts w:ascii="Times" w:hAnsi="Times"/>
        </w:rPr>
      </w:pPr>
    </w:p>
    <w:p w:rsidR="00151316" w:rsidRPr="00325C99" w:rsidRDefault="00CA7F38">
      <w:pPr>
        <w:rPr>
          <w:rFonts w:ascii="Times" w:hAnsi="Times"/>
        </w:rPr>
      </w:pPr>
      <w:r w:rsidRPr="00325C99">
        <w:rPr>
          <w:rFonts w:ascii="Times" w:hAnsi="Times"/>
        </w:rPr>
        <w:t xml:space="preserve">Communicate crosstalk (ability of </w:t>
      </w:r>
      <w:proofErr w:type="spellStart"/>
      <w:r w:rsidRPr="00325C99">
        <w:rPr>
          <w:rFonts w:ascii="Times" w:hAnsi="Times"/>
        </w:rPr>
        <w:t>TFs</w:t>
      </w:r>
      <w:proofErr w:type="spellEnd"/>
      <w:r w:rsidRPr="00325C99">
        <w:rPr>
          <w:rFonts w:ascii="Times" w:hAnsi="Times"/>
        </w:rPr>
        <w:t xml:space="preserve"> to mod </w:t>
      </w:r>
      <w:proofErr w:type="spellStart"/>
      <w:r w:rsidRPr="00325C99">
        <w:rPr>
          <w:rFonts w:ascii="Times" w:hAnsi="Times"/>
        </w:rPr>
        <w:t>epigentics</w:t>
      </w:r>
      <w:proofErr w:type="spellEnd"/>
      <w:r w:rsidRPr="00325C99">
        <w:rPr>
          <w:rFonts w:ascii="Times" w:hAnsi="Times"/>
        </w:rPr>
        <w:t xml:space="preserve">, ability of </w:t>
      </w:r>
      <w:proofErr w:type="spellStart"/>
      <w:r w:rsidRPr="00325C99">
        <w:rPr>
          <w:rFonts w:ascii="Times" w:hAnsi="Times"/>
        </w:rPr>
        <w:t>epigenetics</w:t>
      </w:r>
      <w:proofErr w:type="spellEnd"/>
      <w:r w:rsidRPr="00325C99">
        <w:rPr>
          <w:rFonts w:ascii="Times" w:hAnsi="Times"/>
        </w:rPr>
        <w:t xml:space="preserve"> to allow </w:t>
      </w:r>
      <w:proofErr w:type="spellStart"/>
      <w:r w:rsidRPr="00325C99">
        <w:rPr>
          <w:rFonts w:ascii="Times" w:hAnsi="Times"/>
        </w:rPr>
        <w:t>TFs</w:t>
      </w:r>
      <w:proofErr w:type="spellEnd"/>
      <w:r w:rsidRPr="00325C99">
        <w:rPr>
          <w:rFonts w:ascii="Times" w:hAnsi="Times"/>
        </w:rPr>
        <w:t xml:space="preserve"> to bind IMPORTANT!)</w:t>
      </w:r>
    </w:p>
    <w:p w:rsidR="00151316" w:rsidRPr="00325C99" w:rsidRDefault="00151316">
      <w:pPr>
        <w:rPr>
          <w:rFonts w:ascii="Times" w:hAnsi="Times"/>
        </w:rPr>
      </w:pPr>
    </w:p>
    <w:p w:rsidR="00151316" w:rsidRPr="00325C99" w:rsidRDefault="00151316">
      <w:pPr>
        <w:rPr>
          <w:rFonts w:ascii="Times" w:hAnsi="Times"/>
        </w:rPr>
      </w:pPr>
    </w:p>
    <w:p w:rsidR="00151316" w:rsidRPr="00325C99" w:rsidRDefault="0079651C">
      <w:pPr>
        <w:rPr>
          <w:rFonts w:ascii="Times" w:hAnsi="Times"/>
        </w:rPr>
      </w:pPr>
      <w:r w:rsidRPr="00325C99">
        <w:rPr>
          <w:rFonts w:ascii="Times" w:hAnsi="Times"/>
        </w:rPr>
        <w:t>Can we identify class 1 and class 2 genes?  Is this theory still reasonable</w:t>
      </w:r>
      <w:r w:rsidR="00C535EC" w:rsidRPr="00325C99">
        <w:rPr>
          <w:rFonts w:ascii="Times" w:hAnsi="Times"/>
        </w:rPr>
        <w:t xml:space="preserve"> </w:t>
      </w:r>
      <w:r w:rsidR="00C535EC" w:rsidRPr="00325C99">
        <w:rPr>
          <w:rFonts w:ascii="Times" w:hAnsi="Times"/>
        </w:rPr>
        <w:fldChar w:fldCharType="begin"/>
      </w:r>
      <w:r w:rsidR="00C126F6" w:rsidRPr="00325C99">
        <w:rPr>
          <w:rFonts w:ascii="Times" w:hAnsi="Times"/>
        </w:rPr>
        <w:instrText xml:space="preserve"> ADDIN EN.CITE &lt;EndNote&gt;&lt;Cite&gt;&lt;Author&gt;Ballas&lt;/Author&gt;&lt;Year&gt;2005&lt;/Year&gt;&lt;RecNum&gt;154&lt;/RecNum&gt;&lt;DisplayText&gt;(Ballas, Grunseich et al. 2005)&lt;/DisplayText&gt;&lt;record&gt;&lt;rec-number&gt;154&lt;/rec-number&gt;&lt;foreign-keys&gt;&lt;key app="EN" db-id="ppa9xv2p3epesxe5dftvspped02setvfwt22"&gt;154&lt;/key&gt;&lt;/foreign-keys&gt;&lt;ref-type name="Journal Article"&gt;17&lt;/ref-type&gt;&lt;contributors&gt;&lt;authors&gt;&lt;author&gt;Ballas, Nurit&lt;/author&gt;&lt;author&gt;Grunseich, Christopher&lt;/author&gt;&lt;author&gt;Lu, Diane D.&lt;/author&gt;&lt;author&gt;Speh, Joan C.&lt;/author&gt;&lt;author&gt;Mandel, Gail&lt;/author&gt;&lt;/authors&gt;&lt;/contributors&gt;&lt;titles&gt;&lt;title&gt;REST and Its Corepressors Mediate Plasticity of Neuronal Gene Chromatin throughout Neurogenesis&lt;/title&gt;&lt;secondary-title&gt;Cell&lt;/secondary-title&gt;&lt;/titles&gt;&lt;periodical&gt;&lt;full-title&gt;Cell&lt;/full-title&gt;&lt;/periodical&gt;&lt;pages&gt;645-657 &lt;/pages&gt;&lt;volume&gt;121&lt;/volume&gt;&lt;number&gt;4&lt;/number&gt;&lt;edition&gt;19 May 2005&lt;/edition&gt;&lt;section&gt;645&lt;/section&gt;&lt;dates&gt;&lt;year&gt;2005&lt;/year&gt;&lt;pub-dates&gt;&lt;date&gt;20 May 2005&lt;/date&gt;&lt;/pub-dates&gt;&lt;/dates&gt;&lt;isbn&gt;4&lt;/isbn&gt;&lt;urls&gt;&lt;/urls&gt;&lt;/record&gt;&lt;/Cite&gt;&lt;/EndNote&gt;</w:instrText>
      </w:r>
      <w:r w:rsidR="00C535EC" w:rsidRPr="00325C99">
        <w:rPr>
          <w:rFonts w:ascii="Times" w:hAnsi="Times"/>
        </w:rPr>
        <w:fldChar w:fldCharType="separate"/>
      </w:r>
      <w:r w:rsidR="00C126F6" w:rsidRPr="00325C99">
        <w:rPr>
          <w:rFonts w:ascii="Times" w:hAnsi="Times"/>
          <w:noProof/>
        </w:rPr>
        <w:t>(</w:t>
      </w:r>
      <w:hyperlink w:anchor="_ENREF_3" w:tooltip="Ballas, 2005 #154" w:history="1">
        <w:r w:rsidR="005F4CBA" w:rsidRPr="00325C99">
          <w:rPr>
            <w:rFonts w:ascii="Times" w:hAnsi="Times"/>
            <w:noProof/>
          </w:rPr>
          <w:t>Ballas, Grunseich et al. 2005</w:t>
        </w:r>
      </w:hyperlink>
      <w:r w:rsidR="00C126F6" w:rsidRPr="00325C99">
        <w:rPr>
          <w:rFonts w:ascii="Times" w:hAnsi="Times"/>
          <w:noProof/>
        </w:rPr>
        <w:t>)</w:t>
      </w:r>
      <w:r w:rsidR="00C535EC" w:rsidRPr="00325C99">
        <w:rPr>
          <w:rFonts w:ascii="Times" w:hAnsi="Times"/>
        </w:rPr>
        <w:fldChar w:fldCharType="end"/>
      </w:r>
      <w:r w:rsidRPr="00325C99">
        <w:rPr>
          <w:rFonts w:ascii="Times" w:hAnsi="Times"/>
        </w:rPr>
        <w:t xml:space="preserve">? </w:t>
      </w:r>
    </w:p>
    <w:p w:rsidR="00151316" w:rsidRPr="00325C99" w:rsidRDefault="00151316">
      <w:pPr>
        <w:rPr>
          <w:rFonts w:ascii="Times" w:hAnsi="Times"/>
        </w:rPr>
      </w:pPr>
    </w:p>
    <w:p w:rsidR="004E0995" w:rsidRPr="00325C99" w:rsidRDefault="004003C4">
      <w:pPr>
        <w:rPr>
          <w:rFonts w:ascii="Times" w:hAnsi="Times"/>
        </w:rPr>
      </w:pPr>
      <w:r w:rsidRPr="00325C99">
        <w:rPr>
          <w:rFonts w:ascii="Times" w:hAnsi="Times"/>
        </w:rPr>
        <w:t xml:space="preserve"> </w:t>
      </w:r>
      <w:proofErr w:type="spellStart"/>
      <w:r w:rsidR="004E0995" w:rsidRPr="00325C99">
        <w:rPr>
          <w:rFonts w:ascii="Times" w:hAnsi="Times"/>
        </w:rPr>
        <w:t>REST’s</w:t>
      </w:r>
      <w:proofErr w:type="spellEnd"/>
      <w:r w:rsidR="004E0995" w:rsidRPr="00325C99">
        <w:rPr>
          <w:rFonts w:ascii="Times" w:hAnsi="Times"/>
        </w:rPr>
        <w:t xml:space="preserve"> role in cancer is particularly interesting, as it has been shown to have both </w:t>
      </w:r>
      <w:proofErr w:type="spellStart"/>
      <w:r w:rsidR="004E0995" w:rsidRPr="00325C99">
        <w:rPr>
          <w:rFonts w:ascii="Times" w:hAnsi="Times"/>
        </w:rPr>
        <w:t>oncogenic</w:t>
      </w:r>
      <w:proofErr w:type="spellEnd"/>
      <w:r w:rsidR="004E0995" w:rsidRPr="00325C99">
        <w:rPr>
          <w:rFonts w:ascii="Times" w:hAnsi="Times"/>
        </w:rPr>
        <w:t xml:space="preserve"> and tumor suppressant functions CITATION.  </w:t>
      </w:r>
    </w:p>
    <w:p w:rsidR="004E0995" w:rsidRPr="00325C99" w:rsidRDefault="004E0995">
      <w:pPr>
        <w:rPr>
          <w:rFonts w:ascii="Times" w:hAnsi="Times"/>
        </w:rPr>
      </w:pPr>
    </w:p>
    <w:p w:rsidR="005F4CBA" w:rsidRPr="005F4CBA" w:rsidRDefault="004E0995" w:rsidP="005F4CBA">
      <w:pPr>
        <w:spacing w:after="0"/>
        <w:ind w:left="720" w:hanging="720"/>
        <w:rPr>
          <w:rFonts w:ascii="Cambria" w:hAnsi="Cambria"/>
          <w:noProof/>
        </w:rPr>
      </w:pPr>
      <w:r w:rsidRPr="00325C99">
        <w:rPr>
          <w:rFonts w:ascii="Times" w:hAnsi="Times"/>
        </w:rPr>
        <w:fldChar w:fldCharType="begin"/>
      </w:r>
      <w:r w:rsidRPr="00325C99">
        <w:rPr>
          <w:rFonts w:ascii="Times" w:hAnsi="Times"/>
        </w:rPr>
        <w:instrText xml:space="preserve"> ADDIN EN.REFLIST </w:instrText>
      </w:r>
      <w:r w:rsidRPr="00325C99">
        <w:rPr>
          <w:rFonts w:ascii="Times" w:hAnsi="Times"/>
        </w:rPr>
        <w:fldChar w:fldCharType="separate"/>
      </w:r>
      <w:bookmarkStart w:id="39" w:name="_ENREF_1"/>
      <w:r w:rsidR="005F4CBA" w:rsidRPr="005F4CBA">
        <w:rPr>
          <w:rFonts w:ascii="Cambria" w:hAnsi="Cambria"/>
          <w:noProof/>
        </w:rPr>
        <w:t xml:space="preserve">Abrajano, J. J., I. A. Qureshi, et al. (2009). "Differential Deployment of REST and CoREST Promotes Glial Subtype Specification and Oligodendrocyte Lineage Maturation." </w:t>
      </w:r>
      <w:r w:rsidR="005F4CBA" w:rsidRPr="005F4CBA">
        <w:rPr>
          <w:rFonts w:ascii="Cambria" w:hAnsi="Cambria"/>
          <w:noProof/>
          <w:u w:val="single"/>
        </w:rPr>
        <w:t>Plos One</w:t>
      </w:r>
      <w:r w:rsidR="005F4CBA" w:rsidRPr="005F4CBA">
        <w:rPr>
          <w:rFonts w:ascii="Cambria" w:hAnsi="Cambria"/>
          <w:noProof/>
        </w:rPr>
        <w:t xml:space="preserve"> </w:t>
      </w:r>
      <w:r w:rsidR="005F4CBA" w:rsidRPr="005F4CBA">
        <w:rPr>
          <w:rFonts w:ascii="Cambria" w:hAnsi="Cambria"/>
          <w:b/>
          <w:noProof/>
        </w:rPr>
        <w:t>4</w:t>
      </w:r>
      <w:r w:rsidR="005F4CBA" w:rsidRPr="005F4CBA">
        <w:rPr>
          <w:rFonts w:ascii="Cambria" w:hAnsi="Cambria"/>
          <w:noProof/>
        </w:rPr>
        <w:t>(11): e7665.</w:t>
      </w:r>
      <w:bookmarkEnd w:id="39"/>
    </w:p>
    <w:p w:rsidR="005F4CBA" w:rsidRPr="005F4CBA" w:rsidRDefault="005F4CBA" w:rsidP="005F4CBA">
      <w:pPr>
        <w:spacing w:after="0"/>
        <w:ind w:left="720" w:hanging="720"/>
        <w:rPr>
          <w:rFonts w:ascii="Cambria" w:hAnsi="Cambria"/>
          <w:noProof/>
        </w:rPr>
      </w:pPr>
      <w:bookmarkStart w:id="40" w:name="_ENREF_2"/>
      <w:r w:rsidRPr="005F4CBA">
        <w:rPr>
          <w:rFonts w:ascii="Cambria" w:hAnsi="Cambria"/>
          <w:noProof/>
        </w:rPr>
        <w:t xml:space="preserve">Abrajano, J. J., I. A. Qureshi, et al. (2009). "REST and CoREST Modulate Neuronal Subtype Specification, Maturation and Maintenance." </w:t>
      </w:r>
      <w:r w:rsidRPr="005F4CBA">
        <w:rPr>
          <w:rFonts w:ascii="Cambria" w:hAnsi="Cambria"/>
          <w:noProof/>
          <w:u w:val="single"/>
        </w:rPr>
        <w:t>Plos One</w:t>
      </w:r>
      <w:r w:rsidRPr="005F4CBA">
        <w:rPr>
          <w:rFonts w:ascii="Cambria" w:hAnsi="Cambria"/>
          <w:noProof/>
        </w:rPr>
        <w:t xml:space="preserve"> </w:t>
      </w:r>
      <w:r w:rsidRPr="005F4CBA">
        <w:rPr>
          <w:rFonts w:ascii="Cambria" w:hAnsi="Cambria"/>
          <w:b/>
          <w:noProof/>
        </w:rPr>
        <w:t>4</w:t>
      </w:r>
      <w:r w:rsidRPr="005F4CBA">
        <w:rPr>
          <w:rFonts w:ascii="Cambria" w:hAnsi="Cambria"/>
          <w:noProof/>
        </w:rPr>
        <w:t>(12): e7936.</w:t>
      </w:r>
      <w:bookmarkEnd w:id="40"/>
    </w:p>
    <w:p w:rsidR="005F4CBA" w:rsidRPr="005F4CBA" w:rsidRDefault="005F4CBA" w:rsidP="005F4CBA">
      <w:pPr>
        <w:spacing w:after="0"/>
        <w:ind w:left="720" w:hanging="720"/>
        <w:rPr>
          <w:rFonts w:ascii="Cambria" w:hAnsi="Cambria"/>
          <w:noProof/>
        </w:rPr>
      </w:pPr>
      <w:bookmarkStart w:id="41" w:name="_ENREF_3"/>
      <w:r w:rsidRPr="005F4CBA">
        <w:rPr>
          <w:rFonts w:ascii="Cambria" w:hAnsi="Cambria"/>
          <w:noProof/>
        </w:rPr>
        <w:t xml:space="preserve">Ballas, N., C. Grunseich, et al. (2005). "REST and Its Corepressors Mediate Plasticity of Neuronal Gene Chromatin throughout Neurogenesis." </w:t>
      </w:r>
      <w:r w:rsidRPr="005F4CBA">
        <w:rPr>
          <w:rFonts w:ascii="Cambria" w:hAnsi="Cambria"/>
          <w:noProof/>
          <w:u w:val="single"/>
        </w:rPr>
        <w:t>Cell</w:t>
      </w:r>
      <w:r w:rsidRPr="005F4CBA">
        <w:rPr>
          <w:rFonts w:ascii="Cambria" w:hAnsi="Cambria"/>
          <w:noProof/>
        </w:rPr>
        <w:t xml:space="preserve"> </w:t>
      </w:r>
      <w:r w:rsidRPr="005F4CBA">
        <w:rPr>
          <w:rFonts w:ascii="Cambria" w:hAnsi="Cambria"/>
          <w:b/>
          <w:noProof/>
        </w:rPr>
        <w:t>121</w:t>
      </w:r>
      <w:r w:rsidRPr="005F4CBA">
        <w:rPr>
          <w:rFonts w:ascii="Cambria" w:hAnsi="Cambria"/>
          <w:noProof/>
        </w:rPr>
        <w:t xml:space="preserve">(4): 645-657 </w:t>
      </w:r>
      <w:bookmarkEnd w:id="41"/>
    </w:p>
    <w:p w:rsidR="005F4CBA" w:rsidRPr="005F4CBA" w:rsidRDefault="005F4CBA" w:rsidP="005F4CBA">
      <w:pPr>
        <w:spacing w:after="0"/>
        <w:ind w:left="720" w:hanging="720"/>
        <w:rPr>
          <w:rFonts w:ascii="Cambria" w:hAnsi="Cambria"/>
          <w:noProof/>
        </w:rPr>
      </w:pPr>
      <w:bookmarkStart w:id="42" w:name="_ENREF_4"/>
      <w:r w:rsidRPr="005F4CBA">
        <w:rPr>
          <w:rFonts w:ascii="Cambria" w:hAnsi="Cambria"/>
          <w:noProof/>
        </w:rPr>
        <w:t xml:space="preserve">Barski, A., S. Cuddapah, et al. (2007). "High-Resolution Profiling of Histone Methylations in the Human Genome." </w:t>
      </w:r>
      <w:r w:rsidRPr="005F4CBA">
        <w:rPr>
          <w:rFonts w:ascii="Cambria" w:hAnsi="Cambria"/>
          <w:noProof/>
          <w:u w:val="single"/>
        </w:rPr>
        <w:t>Cell</w:t>
      </w:r>
      <w:r w:rsidRPr="005F4CBA">
        <w:rPr>
          <w:rFonts w:ascii="Cambria" w:hAnsi="Cambria"/>
          <w:noProof/>
        </w:rPr>
        <w:t xml:space="preserve"> </w:t>
      </w:r>
      <w:r w:rsidRPr="005F4CBA">
        <w:rPr>
          <w:rFonts w:ascii="Cambria" w:hAnsi="Cambria"/>
          <w:b/>
          <w:noProof/>
        </w:rPr>
        <w:t>129</w:t>
      </w:r>
      <w:r w:rsidRPr="005F4CBA">
        <w:rPr>
          <w:rFonts w:ascii="Cambria" w:hAnsi="Cambria"/>
          <w:noProof/>
        </w:rPr>
        <w:t xml:space="preserve">(4): 823-837 </w:t>
      </w:r>
      <w:bookmarkEnd w:id="42"/>
    </w:p>
    <w:p w:rsidR="005F4CBA" w:rsidRPr="005F4CBA" w:rsidRDefault="005F4CBA" w:rsidP="005F4CBA">
      <w:pPr>
        <w:spacing w:after="0"/>
        <w:ind w:left="720" w:hanging="720"/>
        <w:rPr>
          <w:rFonts w:ascii="Cambria" w:hAnsi="Cambria"/>
          <w:noProof/>
        </w:rPr>
      </w:pPr>
      <w:bookmarkStart w:id="43" w:name="_ENREF_5"/>
      <w:r w:rsidRPr="005F4CBA">
        <w:rPr>
          <w:rFonts w:ascii="Cambria" w:hAnsi="Cambria"/>
          <w:noProof/>
        </w:rPr>
        <w:t xml:space="preserve">Bessis, A., N. Champtiaux, et al. (1997). "The neuron-restrictive silencer element: A dual enhancer/silencer crucial for patterned expression of a nicotinic receptor gene in the‚Äâbrain." </w:t>
      </w:r>
      <w:r w:rsidRPr="005F4CBA">
        <w:rPr>
          <w:rFonts w:ascii="Cambria" w:hAnsi="Cambria"/>
          <w:noProof/>
          <w:u w:val="single"/>
        </w:rPr>
        <w:t>Proceedings of the National Academy of Sciences</w:t>
      </w:r>
      <w:r w:rsidRPr="005F4CBA">
        <w:rPr>
          <w:rFonts w:ascii="Cambria" w:hAnsi="Cambria"/>
          <w:noProof/>
        </w:rPr>
        <w:t xml:space="preserve"> </w:t>
      </w:r>
      <w:r w:rsidRPr="005F4CBA">
        <w:rPr>
          <w:rFonts w:ascii="Cambria" w:hAnsi="Cambria"/>
          <w:b/>
          <w:noProof/>
        </w:rPr>
        <w:t>94</w:t>
      </w:r>
      <w:r w:rsidRPr="005F4CBA">
        <w:rPr>
          <w:rFonts w:ascii="Cambria" w:hAnsi="Cambria"/>
          <w:noProof/>
        </w:rPr>
        <w:t>(11): 5906-5911.</w:t>
      </w:r>
      <w:bookmarkEnd w:id="43"/>
    </w:p>
    <w:p w:rsidR="005F4CBA" w:rsidRPr="005F4CBA" w:rsidRDefault="005F4CBA" w:rsidP="005F4CBA">
      <w:pPr>
        <w:spacing w:after="0"/>
        <w:ind w:left="720" w:hanging="720"/>
        <w:rPr>
          <w:rFonts w:ascii="Cambria" w:hAnsi="Cambria"/>
          <w:noProof/>
        </w:rPr>
      </w:pPr>
      <w:bookmarkStart w:id="44" w:name="_ENREF_6"/>
      <w:r w:rsidRPr="005F4CBA">
        <w:rPr>
          <w:rFonts w:ascii="Cambria" w:hAnsi="Cambria"/>
          <w:noProof/>
        </w:rPr>
        <w:t xml:space="preserve">Calderone, A., T. Jover, et al. (2003). "Ischemic insults derepress the gene silencer REST in neurons destined to die." </w:t>
      </w:r>
      <w:r w:rsidRPr="005F4CBA">
        <w:rPr>
          <w:rFonts w:ascii="Cambria" w:hAnsi="Cambria"/>
          <w:noProof/>
          <w:u w:val="single"/>
        </w:rPr>
        <w:t>Journal of Neuroscience</w:t>
      </w:r>
      <w:r w:rsidRPr="005F4CBA">
        <w:rPr>
          <w:rFonts w:ascii="Cambria" w:hAnsi="Cambria"/>
          <w:noProof/>
        </w:rPr>
        <w:t xml:space="preserve"> </w:t>
      </w:r>
      <w:r w:rsidRPr="005F4CBA">
        <w:rPr>
          <w:rFonts w:ascii="Cambria" w:hAnsi="Cambria"/>
          <w:b/>
          <w:noProof/>
        </w:rPr>
        <w:t>23</w:t>
      </w:r>
      <w:r w:rsidRPr="005F4CBA">
        <w:rPr>
          <w:rFonts w:ascii="Cambria" w:hAnsi="Cambria"/>
          <w:noProof/>
        </w:rPr>
        <w:t>(6): 2112.</w:t>
      </w:r>
      <w:bookmarkEnd w:id="44"/>
    </w:p>
    <w:p w:rsidR="005F4CBA" w:rsidRPr="005F4CBA" w:rsidRDefault="005F4CBA" w:rsidP="005F4CBA">
      <w:pPr>
        <w:spacing w:after="0"/>
        <w:ind w:left="720" w:hanging="720"/>
        <w:rPr>
          <w:rFonts w:ascii="Cambria" w:hAnsi="Cambria"/>
          <w:noProof/>
        </w:rPr>
      </w:pPr>
      <w:bookmarkStart w:id="45" w:name="_ENREF_7"/>
      <w:r w:rsidRPr="005F4CBA">
        <w:rPr>
          <w:rFonts w:ascii="Cambria" w:hAnsi="Cambria"/>
          <w:noProof/>
        </w:rPr>
        <w:t xml:space="preserve">Canzonetta, C., C. Mulligan, et al. (2008). "DYRK1A-Dosage Imbalance Perturbs NRSF/REST Levels, Deregulating Pluripotency and Embryonic Stem Cell Fate in Down Syndrome." </w:t>
      </w:r>
      <w:r w:rsidRPr="005F4CBA">
        <w:rPr>
          <w:rFonts w:ascii="Cambria" w:hAnsi="Cambria"/>
          <w:noProof/>
          <w:u w:val="single"/>
        </w:rPr>
        <w:t>The American Journal of Human Genetics</w:t>
      </w:r>
      <w:r w:rsidRPr="005F4CBA">
        <w:rPr>
          <w:rFonts w:ascii="Cambria" w:hAnsi="Cambria"/>
          <w:noProof/>
        </w:rPr>
        <w:t xml:space="preserve"> </w:t>
      </w:r>
      <w:r w:rsidRPr="005F4CBA">
        <w:rPr>
          <w:rFonts w:ascii="Cambria" w:hAnsi="Cambria"/>
          <w:b/>
          <w:noProof/>
        </w:rPr>
        <w:t>83</w:t>
      </w:r>
      <w:r w:rsidRPr="005F4CBA">
        <w:rPr>
          <w:rFonts w:ascii="Cambria" w:hAnsi="Cambria"/>
          <w:noProof/>
        </w:rPr>
        <w:t xml:space="preserve">(3): 388-400 </w:t>
      </w:r>
      <w:bookmarkEnd w:id="45"/>
    </w:p>
    <w:p w:rsidR="005F4CBA" w:rsidRPr="005F4CBA" w:rsidRDefault="005F4CBA" w:rsidP="005F4CBA">
      <w:pPr>
        <w:spacing w:after="0"/>
        <w:ind w:left="720" w:hanging="720"/>
        <w:rPr>
          <w:rFonts w:ascii="Cambria" w:hAnsi="Cambria"/>
          <w:noProof/>
        </w:rPr>
      </w:pPr>
      <w:bookmarkStart w:id="46" w:name="_ENREF_8"/>
      <w:r w:rsidRPr="005F4CBA">
        <w:rPr>
          <w:rFonts w:ascii="Cambria" w:hAnsi="Cambria"/>
          <w:noProof/>
        </w:rPr>
        <w:t>Chong, J. A., J. Tapia-Ramirez, et al.</w:t>
      </w:r>
      <w:bookmarkEnd w:id="46"/>
    </w:p>
    <w:p w:rsidR="005F4CBA" w:rsidRPr="005F4CBA" w:rsidRDefault="005F4CBA" w:rsidP="005F4CBA">
      <w:pPr>
        <w:spacing w:after="0"/>
        <w:ind w:left="720" w:hanging="720"/>
        <w:rPr>
          <w:rFonts w:ascii="Cambria" w:hAnsi="Cambria"/>
          <w:noProof/>
        </w:rPr>
      </w:pPr>
      <w:bookmarkStart w:id="47" w:name="_ENREF_9"/>
      <w:r w:rsidRPr="005F4CBA">
        <w:rPr>
          <w:rFonts w:ascii="Cambria" w:hAnsi="Cambria"/>
          <w:noProof/>
        </w:rPr>
        <w:t xml:space="preserve">Coulson, J. M., J. L. Edgson, et al. (2000). "A Splice Variant of the Neuron-restrictive Silencer Factor Repressor Is Expressed in Small Cell Lung Cancer: A Potential Role in Derepression of Neuroendocrine Genes and a Useful Clinical Marker." </w:t>
      </w:r>
      <w:r w:rsidRPr="005F4CBA">
        <w:rPr>
          <w:rFonts w:ascii="Cambria" w:hAnsi="Cambria"/>
          <w:noProof/>
          <w:u w:val="single"/>
        </w:rPr>
        <w:t>Cancer Research</w:t>
      </w:r>
      <w:r w:rsidRPr="005F4CBA">
        <w:rPr>
          <w:rFonts w:ascii="Cambria" w:hAnsi="Cambria"/>
          <w:noProof/>
        </w:rPr>
        <w:t xml:space="preserve"> </w:t>
      </w:r>
      <w:r w:rsidRPr="005F4CBA">
        <w:rPr>
          <w:rFonts w:ascii="Cambria" w:hAnsi="Cambria"/>
          <w:b/>
          <w:noProof/>
        </w:rPr>
        <w:t>60</w:t>
      </w:r>
      <w:r w:rsidRPr="005F4CBA">
        <w:rPr>
          <w:rFonts w:ascii="Cambria" w:hAnsi="Cambria"/>
          <w:noProof/>
        </w:rPr>
        <w:t>(7): 1840-1844.</w:t>
      </w:r>
      <w:bookmarkEnd w:id="47"/>
    </w:p>
    <w:p w:rsidR="005F4CBA" w:rsidRPr="005F4CBA" w:rsidRDefault="005F4CBA" w:rsidP="005F4CBA">
      <w:pPr>
        <w:spacing w:after="0"/>
        <w:ind w:left="720" w:hanging="720"/>
        <w:rPr>
          <w:rFonts w:ascii="Cambria" w:hAnsi="Cambria"/>
          <w:noProof/>
        </w:rPr>
      </w:pPr>
      <w:bookmarkStart w:id="48" w:name="_ENREF_10"/>
      <w:r w:rsidRPr="005F4CBA">
        <w:rPr>
          <w:rFonts w:ascii="Cambria" w:hAnsi="Cambria"/>
          <w:noProof/>
        </w:rPr>
        <w:t xml:space="preserve">Fuller, G. N., X. Su, et al. (2005). "Many human medulloblastoma tumors overexpress repressor element-1 silencing transcription (REST)/neuron-restrictive silencer factor, which can be functionally countered by REST-VP16." </w:t>
      </w:r>
      <w:r w:rsidRPr="005F4CBA">
        <w:rPr>
          <w:rFonts w:ascii="Cambria" w:hAnsi="Cambria"/>
          <w:noProof/>
          <w:u w:val="single"/>
        </w:rPr>
        <w:t>Mol Cancer Ther</w:t>
      </w:r>
      <w:r w:rsidRPr="005F4CBA">
        <w:rPr>
          <w:rFonts w:ascii="Cambria" w:hAnsi="Cambria"/>
          <w:noProof/>
        </w:rPr>
        <w:t xml:space="preserve"> </w:t>
      </w:r>
      <w:r w:rsidRPr="005F4CBA">
        <w:rPr>
          <w:rFonts w:ascii="Cambria" w:hAnsi="Cambria"/>
          <w:b/>
          <w:noProof/>
        </w:rPr>
        <w:t>4</w:t>
      </w:r>
      <w:r w:rsidRPr="005F4CBA">
        <w:rPr>
          <w:rFonts w:ascii="Cambria" w:hAnsi="Cambria"/>
          <w:noProof/>
        </w:rPr>
        <w:t>(3): 343-349.</w:t>
      </w:r>
      <w:bookmarkEnd w:id="48"/>
    </w:p>
    <w:p w:rsidR="005F4CBA" w:rsidRPr="005F4CBA" w:rsidRDefault="005F4CBA" w:rsidP="005F4CBA">
      <w:pPr>
        <w:spacing w:after="0"/>
        <w:ind w:left="720" w:hanging="720"/>
        <w:rPr>
          <w:rFonts w:ascii="Cambria" w:hAnsi="Cambria"/>
          <w:noProof/>
        </w:rPr>
      </w:pPr>
      <w:bookmarkStart w:id="49" w:name="_ENREF_11"/>
      <w:r w:rsidRPr="005F4CBA">
        <w:rPr>
          <w:rFonts w:ascii="Cambria" w:hAnsi="Cambria"/>
          <w:noProof/>
        </w:rPr>
        <w:t xml:space="preserve">Greenway, D. J., M. Street, et al. (2007). "RE1 Silencing Transcription Factor Maintains a Repressive Chromatin Environment in Embryonic Hippocampal Neural Stem Cells." </w:t>
      </w:r>
      <w:r w:rsidRPr="005F4CBA">
        <w:rPr>
          <w:rFonts w:ascii="Cambria" w:hAnsi="Cambria"/>
          <w:noProof/>
          <w:u w:val="single"/>
        </w:rPr>
        <w:t>STEM CELLS</w:t>
      </w:r>
      <w:r w:rsidRPr="005F4CBA">
        <w:rPr>
          <w:rFonts w:ascii="Cambria" w:hAnsi="Cambria"/>
          <w:noProof/>
        </w:rPr>
        <w:t xml:space="preserve"> </w:t>
      </w:r>
      <w:r w:rsidRPr="005F4CBA">
        <w:rPr>
          <w:rFonts w:ascii="Cambria" w:hAnsi="Cambria"/>
          <w:b/>
          <w:noProof/>
        </w:rPr>
        <w:t>25</w:t>
      </w:r>
      <w:r w:rsidRPr="005F4CBA">
        <w:rPr>
          <w:rFonts w:ascii="Cambria" w:hAnsi="Cambria"/>
          <w:noProof/>
        </w:rPr>
        <w:t>(2): 354-363.</w:t>
      </w:r>
      <w:bookmarkEnd w:id="49"/>
    </w:p>
    <w:p w:rsidR="005F4CBA" w:rsidRPr="005F4CBA" w:rsidRDefault="005F4CBA" w:rsidP="005F4CBA">
      <w:pPr>
        <w:spacing w:after="0"/>
        <w:ind w:left="720" w:hanging="720"/>
        <w:rPr>
          <w:rFonts w:ascii="Cambria" w:hAnsi="Cambria"/>
          <w:noProof/>
        </w:rPr>
      </w:pPr>
      <w:bookmarkStart w:id="50" w:name="_ENREF_12"/>
      <w:r w:rsidRPr="005F4CBA">
        <w:rPr>
          <w:rFonts w:ascii="Cambria" w:hAnsi="Cambria"/>
          <w:noProof/>
        </w:rPr>
        <w:t xml:space="preserve">Huynh, T.-T., K. Pacak, et al. (2006). "Transcriptional Regulation of Phenylethanolamine N-Methyltransferase in Pheochromocytomas from Patients with von Hippel–Lindau Syndrome and Multiple Endocrine Neoplasia Type 2." </w:t>
      </w:r>
      <w:r w:rsidRPr="005F4CBA">
        <w:rPr>
          <w:rFonts w:ascii="Cambria" w:hAnsi="Cambria"/>
          <w:noProof/>
          <w:u w:val="single"/>
        </w:rPr>
        <w:t>Annals of the New York Academy of Sciences</w:t>
      </w:r>
      <w:r w:rsidRPr="005F4CBA">
        <w:rPr>
          <w:rFonts w:ascii="Cambria" w:hAnsi="Cambria"/>
          <w:noProof/>
        </w:rPr>
        <w:t xml:space="preserve"> </w:t>
      </w:r>
      <w:r w:rsidRPr="005F4CBA">
        <w:rPr>
          <w:rFonts w:ascii="Cambria" w:hAnsi="Cambria"/>
          <w:b/>
          <w:noProof/>
        </w:rPr>
        <w:t>1073</w:t>
      </w:r>
      <w:r w:rsidRPr="005F4CBA">
        <w:rPr>
          <w:rFonts w:ascii="Cambria" w:hAnsi="Cambria"/>
          <w:noProof/>
        </w:rPr>
        <w:t>(1): 241-252.</w:t>
      </w:r>
      <w:bookmarkEnd w:id="50"/>
    </w:p>
    <w:p w:rsidR="005F4CBA" w:rsidRPr="005F4CBA" w:rsidRDefault="005F4CBA" w:rsidP="005F4CBA">
      <w:pPr>
        <w:spacing w:after="0"/>
        <w:ind w:left="720" w:hanging="720"/>
        <w:rPr>
          <w:rFonts w:ascii="Cambria" w:hAnsi="Cambria"/>
          <w:noProof/>
        </w:rPr>
      </w:pPr>
      <w:bookmarkStart w:id="51" w:name="_ENREF_13"/>
      <w:r w:rsidRPr="005F4CBA">
        <w:rPr>
          <w:rFonts w:ascii="Cambria" w:hAnsi="Cambria"/>
          <w:noProof/>
        </w:rPr>
        <w:t xml:space="preserve">Kim, C. S., C. K. Hwang, et al. (2004). "Neuron-restrictive silencer factor (NRSF) functions as a repressor in neuronal cells to regulate the mu opioid receptor gene." </w:t>
      </w:r>
      <w:r w:rsidRPr="005F4CBA">
        <w:rPr>
          <w:rFonts w:ascii="Cambria" w:hAnsi="Cambria"/>
          <w:noProof/>
          <w:u w:val="single"/>
        </w:rPr>
        <w:t>J Biol Chem</w:t>
      </w:r>
      <w:r w:rsidRPr="005F4CBA">
        <w:rPr>
          <w:rFonts w:ascii="Cambria" w:hAnsi="Cambria"/>
          <w:noProof/>
        </w:rPr>
        <w:t xml:space="preserve"> </w:t>
      </w:r>
      <w:r w:rsidRPr="005F4CBA">
        <w:rPr>
          <w:rFonts w:ascii="Cambria" w:hAnsi="Cambria"/>
          <w:b/>
          <w:noProof/>
        </w:rPr>
        <w:t>279</w:t>
      </w:r>
      <w:r w:rsidRPr="005F4CBA">
        <w:rPr>
          <w:rFonts w:ascii="Cambria" w:hAnsi="Cambria"/>
          <w:noProof/>
        </w:rPr>
        <w:t>(45): 46464-46473.</w:t>
      </w:r>
      <w:bookmarkEnd w:id="51"/>
    </w:p>
    <w:p w:rsidR="005F4CBA" w:rsidRPr="005F4CBA" w:rsidRDefault="005F4CBA" w:rsidP="005F4CBA">
      <w:pPr>
        <w:spacing w:after="0"/>
        <w:ind w:left="720" w:hanging="720"/>
        <w:rPr>
          <w:rFonts w:ascii="Cambria" w:hAnsi="Cambria"/>
          <w:noProof/>
        </w:rPr>
      </w:pPr>
      <w:bookmarkStart w:id="52" w:name="_ENREF_14"/>
      <w:r w:rsidRPr="005F4CBA">
        <w:rPr>
          <w:rFonts w:ascii="Cambria" w:hAnsi="Cambria"/>
          <w:noProof/>
        </w:rPr>
        <w:t xml:space="preserve">Kuwahara, K., Y. Saito, et al. (2003). "NRSF regulates the fetal cardiac gene program and maintains normal cardiac structure and function." </w:t>
      </w:r>
      <w:r w:rsidRPr="005F4CBA">
        <w:rPr>
          <w:rFonts w:ascii="Cambria" w:hAnsi="Cambria"/>
          <w:noProof/>
          <w:u w:val="single"/>
        </w:rPr>
        <w:t>EMBO J</w:t>
      </w:r>
      <w:r w:rsidRPr="005F4CBA">
        <w:rPr>
          <w:rFonts w:ascii="Cambria" w:hAnsi="Cambria"/>
          <w:noProof/>
        </w:rPr>
        <w:t xml:space="preserve"> </w:t>
      </w:r>
      <w:r w:rsidRPr="005F4CBA">
        <w:rPr>
          <w:rFonts w:ascii="Cambria" w:hAnsi="Cambria"/>
          <w:b/>
          <w:noProof/>
        </w:rPr>
        <w:t>22</w:t>
      </w:r>
      <w:r w:rsidRPr="005F4CBA">
        <w:rPr>
          <w:rFonts w:ascii="Cambria" w:hAnsi="Cambria"/>
          <w:noProof/>
        </w:rPr>
        <w:t>(23): 6310-6321.</w:t>
      </w:r>
      <w:bookmarkEnd w:id="52"/>
    </w:p>
    <w:p w:rsidR="005F4CBA" w:rsidRPr="005F4CBA" w:rsidRDefault="005F4CBA" w:rsidP="005F4CBA">
      <w:pPr>
        <w:spacing w:after="0"/>
        <w:ind w:left="720" w:hanging="720"/>
        <w:rPr>
          <w:rFonts w:ascii="Cambria" w:hAnsi="Cambria"/>
          <w:noProof/>
        </w:rPr>
      </w:pPr>
      <w:bookmarkStart w:id="53" w:name="_ENREF_15"/>
      <w:r w:rsidRPr="005F4CBA">
        <w:rPr>
          <w:rFonts w:ascii="Cambria" w:hAnsi="Cambria"/>
          <w:noProof/>
        </w:rPr>
        <w:t xml:space="preserve">Lemonde, S., A. Rogaeva, et al. (2004). "Cell type-dependent recruitment of trichostatin A-sensitive repression of the human 5-HT1A receptor gene." </w:t>
      </w:r>
      <w:r w:rsidRPr="005F4CBA">
        <w:rPr>
          <w:rFonts w:ascii="Cambria" w:hAnsi="Cambria"/>
          <w:noProof/>
          <w:u w:val="single"/>
        </w:rPr>
        <w:t>J Neurochem</w:t>
      </w:r>
      <w:r w:rsidRPr="005F4CBA">
        <w:rPr>
          <w:rFonts w:ascii="Cambria" w:hAnsi="Cambria"/>
          <w:noProof/>
        </w:rPr>
        <w:t xml:space="preserve"> </w:t>
      </w:r>
      <w:r w:rsidRPr="005F4CBA">
        <w:rPr>
          <w:rFonts w:ascii="Cambria" w:hAnsi="Cambria"/>
          <w:b/>
          <w:noProof/>
        </w:rPr>
        <w:t>88</w:t>
      </w:r>
      <w:r w:rsidRPr="005F4CBA">
        <w:rPr>
          <w:rFonts w:ascii="Cambria" w:hAnsi="Cambria"/>
          <w:noProof/>
        </w:rPr>
        <w:t>(4): 857-868.</w:t>
      </w:r>
      <w:bookmarkEnd w:id="53"/>
    </w:p>
    <w:p w:rsidR="005F4CBA" w:rsidRPr="005F4CBA" w:rsidRDefault="005F4CBA" w:rsidP="005F4CBA">
      <w:pPr>
        <w:spacing w:after="0"/>
        <w:ind w:left="720" w:hanging="720"/>
        <w:rPr>
          <w:rFonts w:ascii="Cambria" w:hAnsi="Cambria"/>
          <w:noProof/>
        </w:rPr>
      </w:pPr>
      <w:bookmarkStart w:id="54" w:name="_ENREF_16"/>
      <w:r w:rsidRPr="005F4CBA">
        <w:rPr>
          <w:rFonts w:ascii="Cambria" w:hAnsi="Cambria"/>
          <w:noProof/>
        </w:rPr>
        <w:t xml:space="preserve">Majumder, S. (2006). "REST in good times and bad: roles in tumor suppressor and oncogenic activities." </w:t>
      </w:r>
      <w:r w:rsidRPr="005F4CBA">
        <w:rPr>
          <w:rFonts w:ascii="Cambria" w:hAnsi="Cambria"/>
          <w:noProof/>
          <w:u w:val="single"/>
        </w:rPr>
        <w:t>Cell Cycle</w:t>
      </w:r>
      <w:r w:rsidRPr="005F4CBA">
        <w:rPr>
          <w:rFonts w:ascii="Cambria" w:hAnsi="Cambria"/>
          <w:noProof/>
        </w:rPr>
        <w:t xml:space="preserve"> </w:t>
      </w:r>
      <w:r w:rsidRPr="005F4CBA">
        <w:rPr>
          <w:rFonts w:ascii="Cambria" w:hAnsi="Cambria"/>
          <w:b/>
          <w:noProof/>
        </w:rPr>
        <w:t>5</w:t>
      </w:r>
      <w:r w:rsidRPr="005F4CBA">
        <w:rPr>
          <w:rFonts w:ascii="Cambria" w:hAnsi="Cambria"/>
          <w:noProof/>
        </w:rPr>
        <w:t>(17): 1929-1935.</w:t>
      </w:r>
      <w:bookmarkEnd w:id="54"/>
    </w:p>
    <w:p w:rsidR="005F4CBA" w:rsidRPr="005F4CBA" w:rsidRDefault="005F4CBA" w:rsidP="005F4CBA">
      <w:pPr>
        <w:spacing w:after="0"/>
        <w:ind w:left="720" w:hanging="720"/>
        <w:rPr>
          <w:rFonts w:ascii="Cambria" w:hAnsi="Cambria"/>
          <w:noProof/>
        </w:rPr>
      </w:pPr>
      <w:bookmarkStart w:id="55" w:name="_ENREF_17"/>
      <w:r w:rsidRPr="005F4CBA">
        <w:rPr>
          <w:rFonts w:ascii="Cambria" w:hAnsi="Cambria"/>
          <w:noProof/>
        </w:rPr>
        <w:t xml:space="preserve">Murai, K., Y. Naruse, et al. (2004). "Direct interaction of NRSF with TBP: chromatin reorganization and core promoter repression for neuron‚Äêspecific gene transcription." </w:t>
      </w:r>
      <w:r w:rsidRPr="005F4CBA">
        <w:rPr>
          <w:rFonts w:ascii="Cambria" w:hAnsi="Cambria"/>
          <w:noProof/>
          <w:u w:val="single"/>
        </w:rPr>
        <w:t>Nucleic Acids Research</w:t>
      </w:r>
      <w:r w:rsidRPr="005F4CBA">
        <w:rPr>
          <w:rFonts w:ascii="Cambria" w:hAnsi="Cambria"/>
          <w:noProof/>
        </w:rPr>
        <w:t xml:space="preserve"> </w:t>
      </w:r>
      <w:r w:rsidRPr="005F4CBA">
        <w:rPr>
          <w:rFonts w:ascii="Cambria" w:hAnsi="Cambria"/>
          <w:b/>
          <w:noProof/>
        </w:rPr>
        <w:t>32</w:t>
      </w:r>
      <w:r w:rsidRPr="005F4CBA">
        <w:rPr>
          <w:rFonts w:ascii="Cambria" w:hAnsi="Cambria"/>
          <w:noProof/>
        </w:rPr>
        <w:t>(10): 3180-3189.</w:t>
      </w:r>
      <w:bookmarkEnd w:id="55"/>
    </w:p>
    <w:p w:rsidR="005F4CBA" w:rsidRPr="005F4CBA" w:rsidRDefault="005F4CBA" w:rsidP="005F4CBA">
      <w:pPr>
        <w:spacing w:after="0"/>
        <w:ind w:left="720" w:hanging="720"/>
        <w:rPr>
          <w:rFonts w:ascii="Cambria" w:hAnsi="Cambria"/>
          <w:noProof/>
        </w:rPr>
      </w:pPr>
      <w:bookmarkStart w:id="56" w:name="_ENREF_18"/>
      <w:r w:rsidRPr="005F4CBA">
        <w:rPr>
          <w:rFonts w:ascii="Cambria" w:hAnsi="Cambria"/>
          <w:noProof/>
        </w:rPr>
        <w:t xml:space="preserve">Nishimura, E., K. Sasaki, et al. (1996). "Decrease in neuron-restrictive silencer factor (NRSF) mRNA levels during differentiation of cultured neuroblastoma cells." </w:t>
      </w:r>
      <w:r w:rsidRPr="005F4CBA">
        <w:rPr>
          <w:rFonts w:ascii="Cambria" w:hAnsi="Cambria"/>
          <w:noProof/>
          <w:u w:val="single"/>
        </w:rPr>
        <w:t>Neurosci Lett</w:t>
      </w:r>
      <w:r w:rsidRPr="005F4CBA">
        <w:rPr>
          <w:rFonts w:ascii="Cambria" w:hAnsi="Cambria"/>
          <w:noProof/>
        </w:rPr>
        <w:t xml:space="preserve"> </w:t>
      </w:r>
      <w:r w:rsidRPr="005F4CBA">
        <w:rPr>
          <w:rFonts w:ascii="Cambria" w:hAnsi="Cambria"/>
          <w:b/>
          <w:noProof/>
        </w:rPr>
        <w:t>211</w:t>
      </w:r>
      <w:r w:rsidRPr="005F4CBA">
        <w:rPr>
          <w:rFonts w:ascii="Cambria" w:hAnsi="Cambria"/>
          <w:noProof/>
        </w:rPr>
        <w:t>(2): 101-104.</w:t>
      </w:r>
      <w:bookmarkEnd w:id="56"/>
    </w:p>
    <w:p w:rsidR="005F4CBA" w:rsidRPr="005F4CBA" w:rsidRDefault="005F4CBA" w:rsidP="005F4CBA">
      <w:pPr>
        <w:spacing w:after="0"/>
        <w:ind w:left="720" w:hanging="720"/>
        <w:rPr>
          <w:rFonts w:ascii="Cambria" w:hAnsi="Cambria"/>
          <w:noProof/>
        </w:rPr>
      </w:pPr>
      <w:bookmarkStart w:id="57" w:name="_ENREF_19"/>
      <w:r w:rsidRPr="005F4CBA">
        <w:rPr>
          <w:rFonts w:ascii="Cambria" w:hAnsi="Cambria"/>
          <w:noProof/>
        </w:rPr>
        <w:t xml:space="preserve">Ooi, L. and I. C. Wood (2007). "Chromatin crosstalk in development and disease: lessons from REST." </w:t>
      </w:r>
      <w:r w:rsidRPr="005F4CBA">
        <w:rPr>
          <w:rFonts w:ascii="Cambria" w:hAnsi="Cambria"/>
          <w:noProof/>
          <w:u w:val="single"/>
        </w:rPr>
        <w:t>Nat Rev Genet</w:t>
      </w:r>
      <w:r w:rsidRPr="005F4CBA">
        <w:rPr>
          <w:rFonts w:ascii="Cambria" w:hAnsi="Cambria"/>
          <w:noProof/>
        </w:rPr>
        <w:t xml:space="preserve"> </w:t>
      </w:r>
      <w:r w:rsidRPr="005F4CBA">
        <w:rPr>
          <w:rFonts w:ascii="Cambria" w:hAnsi="Cambria"/>
          <w:b/>
          <w:noProof/>
        </w:rPr>
        <w:t>8</w:t>
      </w:r>
      <w:r w:rsidRPr="005F4CBA">
        <w:rPr>
          <w:rFonts w:ascii="Cambria" w:hAnsi="Cambria"/>
          <w:noProof/>
        </w:rPr>
        <w:t>(7): 544-554.</w:t>
      </w:r>
      <w:bookmarkEnd w:id="57"/>
    </w:p>
    <w:p w:rsidR="005F4CBA" w:rsidRPr="005F4CBA" w:rsidRDefault="005F4CBA" w:rsidP="005F4CBA">
      <w:pPr>
        <w:spacing w:after="0"/>
        <w:ind w:left="720" w:hanging="720"/>
        <w:rPr>
          <w:rFonts w:ascii="Cambria" w:hAnsi="Cambria"/>
          <w:noProof/>
        </w:rPr>
      </w:pPr>
      <w:bookmarkStart w:id="58" w:name="_ENREF_20"/>
      <w:r w:rsidRPr="005F4CBA">
        <w:rPr>
          <w:rFonts w:ascii="Cambria" w:hAnsi="Cambria"/>
          <w:noProof/>
        </w:rPr>
        <w:t xml:space="preserve">Palm, K., N. Belluardo, et al. (1998). "Neuronal expression of zinc finger transcription factor REST/NRSF/XBR gene." </w:t>
      </w:r>
      <w:r w:rsidRPr="005F4CBA">
        <w:rPr>
          <w:rFonts w:ascii="Cambria" w:hAnsi="Cambria"/>
          <w:noProof/>
          <w:u w:val="single"/>
        </w:rPr>
        <w:t>The Journal of neuroscience</w:t>
      </w:r>
      <w:r w:rsidRPr="005F4CBA">
        <w:rPr>
          <w:rFonts w:ascii="Cambria" w:hAnsi="Cambria"/>
          <w:noProof/>
        </w:rPr>
        <w:t xml:space="preserve"> </w:t>
      </w:r>
      <w:r w:rsidRPr="005F4CBA">
        <w:rPr>
          <w:rFonts w:ascii="Cambria" w:hAnsi="Cambria"/>
          <w:b/>
          <w:noProof/>
        </w:rPr>
        <w:t>18</w:t>
      </w:r>
      <w:r w:rsidRPr="005F4CBA">
        <w:rPr>
          <w:rFonts w:ascii="Cambria" w:hAnsi="Cambria"/>
          <w:noProof/>
        </w:rPr>
        <w:t>(4): 1280.</w:t>
      </w:r>
      <w:bookmarkEnd w:id="58"/>
    </w:p>
    <w:p w:rsidR="005F4CBA" w:rsidRPr="005F4CBA" w:rsidRDefault="005F4CBA" w:rsidP="005F4CBA">
      <w:pPr>
        <w:spacing w:after="0"/>
        <w:ind w:left="720" w:hanging="720"/>
        <w:rPr>
          <w:rFonts w:ascii="Cambria" w:hAnsi="Cambria"/>
          <w:noProof/>
        </w:rPr>
      </w:pPr>
      <w:bookmarkStart w:id="59" w:name="_ENREF_21"/>
      <w:r w:rsidRPr="005F4CBA">
        <w:rPr>
          <w:rFonts w:ascii="Cambria" w:hAnsi="Cambria"/>
          <w:noProof/>
        </w:rPr>
        <w:t xml:space="preserve">Reddy, B. Y., S. J. Greco, et al. (2009). "RE-1‚Äìsilencing transcription factor shows tumor-suppressor functions and negatively regulates the oncogenic TAC1 in breast cancer cells." </w:t>
      </w:r>
      <w:r w:rsidRPr="005F4CBA">
        <w:rPr>
          <w:rFonts w:ascii="Cambria" w:hAnsi="Cambria"/>
          <w:noProof/>
          <w:u w:val="single"/>
        </w:rPr>
        <w:t>Proceedings of the National Academy of Sciences</w:t>
      </w:r>
      <w:r w:rsidRPr="005F4CBA">
        <w:rPr>
          <w:rFonts w:ascii="Cambria" w:hAnsi="Cambria"/>
          <w:noProof/>
        </w:rPr>
        <w:t xml:space="preserve"> </w:t>
      </w:r>
      <w:r w:rsidRPr="005F4CBA">
        <w:rPr>
          <w:rFonts w:ascii="Cambria" w:hAnsi="Cambria"/>
          <w:b/>
          <w:noProof/>
        </w:rPr>
        <w:t>106</w:t>
      </w:r>
      <w:r w:rsidRPr="005F4CBA">
        <w:rPr>
          <w:rFonts w:ascii="Cambria" w:hAnsi="Cambria"/>
          <w:noProof/>
        </w:rPr>
        <w:t>(11): 4408-4413.</w:t>
      </w:r>
      <w:bookmarkEnd w:id="59"/>
    </w:p>
    <w:p w:rsidR="005F4CBA" w:rsidRPr="005F4CBA" w:rsidRDefault="005F4CBA" w:rsidP="005F4CBA">
      <w:pPr>
        <w:spacing w:after="0"/>
        <w:ind w:left="720" w:hanging="720"/>
        <w:rPr>
          <w:rFonts w:ascii="Cambria" w:hAnsi="Cambria"/>
          <w:noProof/>
        </w:rPr>
      </w:pPr>
      <w:bookmarkStart w:id="60" w:name="_ENREF_22"/>
      <w:r w:rsidRPr="005F4CBA">
        <w:rPr>
          <w:rFonts w:ascii="Cambria" w:hAnsi="Cambria"/>
          <w:noProof/>
        </w:rPr>
        <w:t xml:space="preserve">Schoenherr, C. and D. Anderson (1995). "The neuron-restrictive silencer factor (NRSF): a coordinate repressor of multiple neuron-specific genes." </w:t>
      </w:r>
      <w:r w:rsidRPr="005F4CBA">
        <w:rPr>
          <w:rFonts w:ascii="Cambria" w:hAnsi="Cambria"/>
          <w:noProof/>
          <w:u w:val="single"/>
        </w:rPr>
        <w:t>Science</w:t>
      </w:r>
      <w:r w:rsidRPr="005F4CBA">
        <w:rPr>
          <w:rFonts w:ascii="Cambria" w:hAnsi="Cambria"/>
          <w:noProof/>
        </w:rPr>
        <w:t xml:space="preserve"> </w:t>
      </w:r>
      <w:r w:rsidRPr="005F4CBA">
        <w:rPr>
          <w:rFonts w:ascii="Cambria" w:hAnsi="Cambria"/>
          <w:b/>
          <w:noProof/>
        </w:rPr>
        <w:t>267</w:t>
      </w:r>
      <w:r w:rsidRPr="005F4CBA">
        <w:rPr>
          <w:rFonts w:ascii="Cambria" w:hAnsi="Cambria"/>
          <w:noProof/>
        </w:rPr>
        <w:t>(5202): 1360-1363.</w:t>
      </w:r>
      <w:bookmarkEnd w:id="60"/>
    </w:p>
    <w:p w:rsidR="005F4CBA" w:rsidRPr="005F4CBA" w:rsidRDefault="005F4CBA" w:rsidP="005F4CBA">
      <w:pPr>
        <w:spacing w:after="0"/>
        <w:ind w:left="720" w:hanging="720"/>
        <w:rPr>
          <w:rFonts w:ascii="Cambria" w:hAnsi="Cambria"/>
          <w:noProof/>
        </w:rPr>
      </w:pPr>
      <w:bookmarkStart w:id="61" w:name="_ENREF_23"/>
      <w:r w:rsidRPr="005F4CBA">
        <w:rPr>
          <w:rFonts w:ascii="Cambria" w:hAnsi="Cambria"/>
          <w:noProof/>
        </w:rPr>
        <w:t xml:space="preserve">Westbrook, T. F., E. S. Martin, et al. (2005). "A genetic screen for candidate tumor suppressors identifies REST." </w:t>
      </w:r>
      <w:r w:rsidRPr="005F4CBA">
        <w:rPr>
          <w:rFonts w:ascii="Cambria" w:hAnsi="Cambria"/>
          <w:noProof/>
          <w:u w:val="single"/>
        </w:rPr>
        <w:t>Cell</w:t>
      </w:r>
      <w:r w:rsidRPr="005F4CBA">
        <w:rPr>
          <w:rFonts w:ascii="Cambria" w:hAnsi="Cambria"/>
          <w:noProof/>
        </w:rPr>
        <w:t xml:space="preserve"> </w:t>
      </w:r>
      <w:r w:rsidRPr="005F4CBA">
        <w:rPr>
          <w:rFonts w:ascii="Cambria" w:hAnsi="Cambria"/>
          <w:b/>
          <w:noProof/>
        </w:rPr>
        <w:t>121</w:t>
      </w:r>
      <w:r w:rsidRPr="005F4CBA">
        <w:rPr>
          <w:rFonts w:ascii="Cambria" w:hAnsi="Cambria"/>
          <w:noProof/>
        </w:rPr>
        <w:t>(6): 837-848.</w:t>
      </w:r>
      <w:bookmarkEnd w:id="61"/>
    </w:p>
    <w:p w:rsidR="005F4CBA" w:rsidRPr="005F4CBA" w:rsidRDefault="005F4CBA" w:rsidP="005F4CBA">
      <w:pPr>
        <w:spacing w:after="0"/>
        <w:ind w:left="720" w:hanging="720"/>
        <w:rPr>
          <w:rFonts w:ascii="Cambria" w:hAnsi="Cambria"/>
          <w:noProof/>
        </w:rPr>
      </w:pPr>
      <w:bookmarkStart w:id="62" w:name="_ENREF_24"/>
      <w:r w:rsidRPr="005F4CBA">
        <w:rPr>
          <w:rFonts w:ascii="Cambria" w:hAnsi="Cambria"/>
          <w:noProof/>
        </w:rPr>
        <w:t xml:space="preserve">Yeo, M., S.-K. Lee, et al. (2005). "Small CTD Phosphatases Function in Silencing Neuronal Gene Expression." </w:t>
      </w:r>
      <w:r w:rsidRPr="005F4CBA">
        <w:rPr>
          <w:rFonts w:ascii="Cambria" w:hAnsi="Cambria"/>
          <w:noProof/>
          <w:u w:val="single"/>
        </w:rPr>
        <w:t>Science</w:t>
      </w:r>
      <w:r w:rsidRPr="005F4CBA">
        <w:rPr>
          <w:rFonts w:ascii="Cambria" w:hAnsi="Cambria"/>
          <w:noProof/>
        </w:rPr>
        <w:t xml:space="preserve"> </w:t>
      </w:r>
      <w:r w:rsidRPr="005F4CBA">
        <w:rPr>
          <w:rFonts w:ascii="Cambria" w:hAnsi="Cambria"/>
          <w:b/>
          <w:noProof/>
        </w:rPr>
        <w:t>307</w:t>
      </w:r>
      <w:r w:rsidRPr="005F4CBA">
        <w:rPr>
          <w:rFonts w:ascii="Cambria" w:hAnsi="Cambria"/>
          <w:noProof/>
        </w:rPr>
        <w:t>(5709): 596-600.</w:t>
      </w:r>
      <w:bookmarkEnd w:id="62"/>
    </w:p>
    <w:p w:rsidR="005F4CBA" w:rsidRPr="005F4CBA" w:rsidRDefault="005F4CBA" w:rsidP="005F4CBA">
      <w:pPr>
        <w:spacing w:after="0"/>
        <w:ind w:left="720" w:hanging="720"/>
        <w:rPr>
          <w:rFonts w:ascii="Cambria" w:hAnsi="Cambria"/>
          <w:noProof/>
        </w:rPr>
      </w:pPr>
      <w:bookmarkStart w:id="63" w:name="_ENREF_25"/>
      <w:r w:rsidRPr="005F4CBA">
        <w:rPr>
          <w:rFonts w:ascii="Cambria" w:hAnsi="Cambria"/>
          <w:noProof/>
        </w:rPr>
        <w:t xml:space="preserve">Zheng, D., K. Zhao, et al. (2009). "Profiling RE1/REST-mediated histone modifications in the human genome." </w:t>
      </w:r>
      <w:r w:rsidRPr="005F4CBA">
        <w:rPr>
          <w:rFonts w:ascii="Cambria" w:hAnsi="Cambria"/>
          <w:noProof/>
          <w:u w:val="single"/>
        </w:rPr>
        <w:t>Genome Biology</w:t>
      </w:r>
      <w:r w:rsidRPr="005F4CBA">
        <w:rPr>
          <w:rFonts w:ascii="Cambria" w:hAnsi="Cambria"/>
          <w:noProof/>
        </w:rPr>
        <w:t xml:space="preserve"> </w:t>
      </w:r>
      <w:r w:rsidRPr="005F4CBA">
        <w:rPr>
          <w:rFonts w:ascii="Cambria" w:hAnsi="Cambria"/>
          <w:b/>
          <w:noProof/>
        </w:rPr>
        <w:t>10</w:t>
      </w:r>
      <w:r w:rsidRPr="005F4CBA">
        <w:rPr>
          <w:rFonts w:ascii="Cambria" w:hAnsi="Cambria"/>
          <w:noProof/>
        </w:rPr>
        <w:t>(1): R9.</w:t>
      </w:r>
      <w:bookmarkEnd w:id="63"/>
    </w:p>
    <w:p w:rsidR="005F4CBA" w:rsidRPr="005F4CBA" w:rsidRDefault="005F4CBA" w:rsidP="005F4CBA">
      <w:pPr>
        <w:ind w:left="720" w:hanging="720"/>
        <w:rPr>
          <w:rFonts w:ascii="Cambria" w:hAnsi="Cambria"/>
          <w:noProof/>
        </w:rPr>
      </w:pPr>
      <w:bookmarkStart w:id="64" w:name="_ENREF_26"/>
      <w:r w:rsidRPr="005F4CBA">
        <w:rPr>
          <w:rFonts w:ascii="Cambria" w:hAnsi="Cambria"/>
          <w:noProof/>
        </w:rPr>
        <w:t xml:space="preserve">Zuccato, C., M. Tartari, et al. (2003). "Huntingtin interacts with REST/NRSF to modulate the transcription of NRSE-controlled neuronal genes." </w:t>
      </w:r>
      <w:r w:rsidRPr="005F4CBA">
        <w:rPr>
          <w:rFonts w:ascii="Cambria" w:hAnsi="Cambria"/>
          <w:noProof/>
          <w:u w:val="single"/>
        </w:rPr>
        <w:t>Nature genetics</w:t>
      </w:r>
      <w:r w:rsidRPr="005F4CBA">
        <w:rPr>
          <w:rFonts w:ascii="Cambria" w:hAnsi="Cambria"/>
          <w:noProof/>
        </w:rPr>
        <w:t xml:space="preserve"> </w:t>
      </w:r>
      <w:r w:rsidRPr="005F4CBA">
        <w:rPr>
          <w:rFonts w:ascii="Cambria" w:hAnsi="Cambria"/>
          <w:b/>
          <w:noProof/>
        </w:rPr>
        <w:t>35</w:t>
      </w:r>
      <w:r w:rsidRPr="005F4CBA">
        <w:rPr>
          <w:rFonts w:ascii="Cambria" w:hAnsi="Cambria"/>
          <w:noProof/>
        </w:rPr>
        <w:t>(1): 76-83.</w:t>
      </w:r>
      <w:bookmarkEnd w:id="64"/>
    </w:p>
    <w:p w:rsidR="005F4CBA" w:rsidRDefault="005F4CBA" w:rsidP="005F4CBA">
      <w:pPr>
        <w:rPr>
          <w:rFonts w:ascii="Cambria" w:hAnsi="Cambria"/>
          <w:noProof/>
        </w:rPr>
      </w:pPr>
    </w:p>
    <w:p w:rsidR="004E0995" w:rsidRPr="00325C99" w:rsidRDefault="004E0995">
      <w:pPr>
        <w:rPr>
          <w:rFonts w:ascii="Times" w:hAnsi="Times"/>
        </w:rPr>
      </w:pPr>
      <w:r w:rsidRPr="00325C99">
        <w:rPr>
          <w:rFonts w:ascii="Times" w:hAnsi="Times"/>
        </w:rPr>
        <w:fldChar w:fldCharType="end"/>
      </w:r>
    </w:p>
    <w:sectPr w:rsidR="004E0995" w:rsidRPr="00325C99" w:rsidSect="004E099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inherit">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5442AE8"/>
    <w:multiLevelType w:val="hybridMultilevel"/>
    <w:tmpl w:val="A7AE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8F2368"/>
    <w:multiLevelType w:val="hybridMultilevel"/>
    <w:tmpl w:val="23086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2542ACC"/>
    <w:multiLevelType w:val="hybridMultilevel"/>
    <w:tmpl w:val="3F089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1775C2"/>
    <w:multiLevelType w:val="hybridMultilevel"/>
    <w:tmpl w:val="E188D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pa9xv2p3epesxe5dftvspped02setvfwt22&quot;&gt;My EndNote Library&lt;record-ids&gt;&lt;item&gt;111&lt;/item&gt;&lt;item&gt;113&lt;/item&gt;&lt;item&gt;117&lt;/item&gt;&lt;item&gt;118&lt;/item&gt;&lt;item&gt;123&lt;/item&gt;&lt;item&gt;131&lt;/item&gt;&lt;item&gt;132&lt;/item&gt;&lt;item&gt;133&lt;/item&gt;&lt;item&gt;136&lt;/item&gt;&lt;item&gt;139&lt;/item&gt;&lt;item&gt;151&lt;/item&gt;&lt;item&gt;153&lt;/item&gt;&lt;item&gt;154&lt;/item&gt;&lt;item&gt;156&lt;/item&gt;&lt;item&gt;157&lt;/item&gt;&lt;item&gt;159&lt;/item&gt;&lt;item&gt;160&lt;/item&gt;&lt;item&gt;161&lt;/item&gt;&lt;item&gt;162&lt;/item&gt;&lt;item&gt;163&lt;/item&gt;&lt;item&gt;164&lt;/item&gt;&lt;item&gt;165&lt;/item&gt;&lt;item&gt;166&lt;/item&gt;&lt;item&gt;167&lt;/item&gt;&lt;item&gt;168&lt;/item&gt;&lt;item&gt;169&lt;/item&gt;&lt;/record-ids&gt;&lt;/item&gt;&lt;/Libraries&gt;"/>
  </w:docVars>
  <w:rsids>
    <w:rsidRoot w:val="009224E1"/>
    <w:rsid w:val="000336AB"/>
    <w:rsid w:val="000375DD"/>
    <w:rsid w:val="00041C49"/>
    <w:rsid w:val="00057085"/>
    <w:rsid w:val="000C0346"/>
    <w:rsid w:val="000C5324"/>
    <w:rsid w:val="00151316"/>
    <w:rsid w:val="00162BF9"/>
    <w:rsid w:val="00176E03"/>
    <w:rsid w:val="0019267E"/>
    <w:rsid w:val="001B4760"/>
    <w:rsid w:val="001C2C03"/>
    <w:rsid w:val="001C345B"/>
    <w:rsid w:val="001D145F"/>
    <w:rsid w:val="001E2C7D"/>
    <w:rsid w:val="001F32ED"/>
    <w:rsid w:val="002013E1"/>
    <w:rsid w:val="00210F27"/>
    <w:rsid w:val="002936A3"/>
    <w:rsid w:val="002B6B0C"/>
    <w:rsid w:val="002C14F6"/>
    <w:rsid w:val="002F0E1E"/>
    <w:rsid w:val="00302B57"/>
    <w:rsid w:val="00325C99"/>
    <w:rsid w:val="00334849"/>
    <w:rsid w:val="0036069B"/>
    <w:rsid w:val="004003C4"/>
    <w:rsid w:val="00421993"/>
    <w:rsid w:val="00442824"/>
    <w:rsid w:val="004D2000"/>
    <w:rsid w:val="004E0995"/>
    <w:rsid w:val="004F283B"/>
    <w:rsid w:val="00572202"/>
    <w:rsid w:val="005746CD"/>
    <w:rsid w:val="005C268A"/>
    <w:rsid w:val="005C3111"/>
    <w:rsid w:val="005C4BC6"/>
    <w:rsid w:val="005C68C3"/>
    <w:rsid w:val="005D1310"/>
    <w:rsid w:val="005E516C"/>
    <w:rsid w:val="005F4CBA"/>
    <w:rsid w:val="006678BC"/>
    <w:rsid w:val="00672285"/>
    <w:rsid w:val="00685432"/>
    <w:rsid w:val="006941CE"/>
    <w:rsid w:val="007460FD"/>
    <w:rsid w:val="00751E08"/>
    <w:rsid w:val="0077527B"/>
    <w:rsid w:val="00790F21"/>
    <w:rsid w:val="00793C7E"/>
    <w:rsid w:val="0079651C"/>
    <w:rsid w:val="007B27C7"/>
    <w:rsid w:val="007F6FF8"/>
    <w:rsid w:val="00831928"/>
    <w:rsid w:val="008343CC"/>
    <w:rsid w:val="00841145"/>
    <w:rsid w:val="00867A9D"/>
    <w:rsid w:val="00887308"/>
    <w:rsid w:val="008B7D18"/>
    <w:rsid w:val="009039A8"/>
    <w:rsid w:val="00920818"/>
    <w:rsid w:val="009224E1"/>
    <w:rsid w:val="009A42F5"/>
    <w:rsid w:val="009B5C24"/>
    <w:rsid w:val="009D4D37"/>
    <w:rsid w:val="009F36EA"/>
    <w:rsid w:val="009F4259"/>
    <w:rsid w:val="00A128A0"/>
    <w:rsid w:val="00A502BB"/>
    <w:rsid w:val="00A5343F"/>
    <w:rsid w:val="00A71203"/>
    <w:rsid w:val="00A81E13"/>
    <w:rsid w:val="00A90BBD"/>
    <w:rsid w:val="00AB208A"/>
    <w:rsid w:val="00B70D1F"/>
    <w:rsid w:val="00BD74AE"/>
    <w:rsid w:val="00BF7829"/>
    <w:rsid w:val="00C126F6"/>
    <w:rsid w:val="00C44F30"/>
    <w:rsid w:val="00C535EC"/>
    <w:rsid w:val="00CA489D"/>
    <w:rsid w:val="00CA7F38"/>
    <w:rsid w:val="00CD0595"/>
    <w:rsid w:val="00D14206"/>
    <w:rsid w:val="00D23D7F"/>
    <w:rsid w:val="00D37D64"/>
    <w:rsid w:val="00D8016B"/>
    <w:rsid w:val="00E10211"/>
    <w:rsid w:val="00E37AD2"/>
    <w:rsid w:val="00E43C03"/>
    <w:rsid w:val="00E83182"/>
    <w:rsid w:val="00EE34CE"/>
    <w:rsid w:val="00F015C2"/>
    <w:rsid w:val="00F224E0"/>
    <w:rsid w:val="00FB39EB"/>
    <w:rsid w:val="00FB7E2F"/>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Emphasis" w:uiPriority="20"/>
  </w:latentStyles>
  <w:style w:type="paragraph" w:default="1" w:styleId="Normal">
    <w:name w:val="Normal"/>
    <w:qFormat/>
    <w:rsid w:val="00656447"/>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4E0995"/>
    <w:rPr>
      <w:color w:val="0000FF" w:themeColor="hyperlink"/>
      <w:u w:val="single"/>
    </w:rPr>
  </w:style>
  <w:style w:type="character" w:customStyle="1" w:styleId="apple-style-span">
    <w:name w:val="apple-style-span"/>
    <w:basedOn w:val="DefaultParagraphFont"/>
    <w:rsid w:val="00C126F6"/>
  </w:style>
  <w:style w:type="paragraph" w:styleId="BalloonText">
    <w:name w:val="Balloon Text"/>
    <w:basedOn w:val="Normal"/>
    <w:link w:val="BalloonTextChar"/>
    <w:uiPriority w:val="99"/>
    <w:semiHidden/>
    <w:unhideWhenUsed/>
    <w:rsid w:val="002C14F6"/>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C14F6"/>
    <w:rPr>
      <w:rFonts w:ascii="Lucida Grande" w:hAnsi="Lucida Grande"/>
      <w:sz w:val="18"/>
      <w:szCs w:val="18"/>
    </w:rPr>
  </w:style>
  <w:style w:type="paragraph" w:styleId="ListParagraph">
    <w:name w:val="List Paragraph"/>
    <w:basedOn w:val="Normal"/>
    <w:uiPriority w:val="34"/>
    <w:qFormat/>
    <w:rsid w:val="002936A3"/>
    <w:pPr>
      <w:ind w:left="720"/>
      <w:contextualSpacing/>
    </w:pPr>
  </w:style>
  <w:style w:type="character" w:customStyle="1" w:styleId="apple-converted-space">
    <w:name w:val="apple-converted-space"/>
    <w:basedOn w:val="DefaultParagraphFont"/>
    <w:rsid w:val="00AB208A"/>
  </w:style>
  <w:style w:type="character" w:styleId="Emphasis">
    <w:name w:val="Emphasis"/>
    <w:basedOn w:val="DefaultParagraphFont"/>
    <w:uiPriority w:val="20"/>
    <w:rsid w:val="005C3111"/>
    <w:rPr>
      <w:i/>
    </w:rPr>
  </w:style>
</w:styles>
</file>

<file path=word/webSettings.xml><?xml version="1.0" encoding="utf-8"?>
<w:webSettings xmlns:r="http://schemas.openxmlformats.org/officeDocument/2006/relationships" xmlns:w="http://schemas.openxmlformats.org/wordprocessingml/2006/main">
  <w:divs>
    <w:div w:id="12189974">
      <w:bodyDiv w:val="1"/>
      <w:marLeft w:val="0"/>
      <w:marRight w:val="0"/>
      <w:marTop w:val="0"/>
      <w:marBottom w:val="0"/>
      <w:divBdr>
        <w:top w:val="none" w:sz="0" w:space="0" w:color="auto"/>
        <w:left w:val="none" w:sz="0" w:space="0" w:color="auto"/>
        <w:bottom w:val="none" w:sz="0" w:space="0" w:color="auto"/>
        <w:right w:val="none" w:sz="0" w:space="0" w:color="auto"/>
      </w:divBdr>
    </w:div>
    <w:div w:id="185794590">
      <w:bodyDiv w:val="1"/>
      <w:marLeft w:val="0"/>
      <w:marRight w:val="0"/>
      <w:marTop w:val="0"/>
      <w:marBottom w:val="0"/>
      <w:divBdr>
        <w:top w:val="none" w:sz="0" w:space="0" w:color="auto"/>
        <w:left w:val="none" w:sz="0" w:space="0" w:color="auto"/>
        <w:bottom w:val="none" w:sz="0" w:space="0" w:color="auto"/>
        <w:right w:val="none" w:sz="0" w:space="0" w:color="auto"/>
      </w:divBdr>
    </w:div>
    <w:div w:id="268321278">
      <w:bodyDiv w:val="1"/>
      <w:marLeft w:val="0"/>
      <w:marRight w:val="0"/>
      <w:marTop w:val="0"/>
      <w:marBottom w:val="0"/>
      <w:divBdr>
        <w:top w:val="none" w:sz="0" w:space="0" w:color="auto"/>
        <w:left w:val="none" w:sz="0" w:space="0" w:color="auto"/>
        <w:bottom w:val="none" w:sz="0" w:space="0" w:color="auto"/>
        <w:right w:val="none" w:sz="0" w:space="0" w:color="auto"/>
      </w:divBdr>
    </w:div>
    <w:div w:id="309210485">
      <w:bodyDiv w:val="1"/>
      <w:marLeft w:val="0"/>
      <w:marRight w:val="0"/>
      <w:marTop w:val="0"/>
      <w:marBottom w:val="0"/>
      <w:divBdr>
        <w:top w:val="none" w:sz="0" w:space="0" w:color="auto"/>
        <w:left w:val="none" w:sz="0" w:space="0" w:color="auto"/>
        <w:bottom w:val="none" w:sz="0" w:space="0" w:color="auto"/>
        <w:right w:val="none" w:sz="0" w:space="0" w:color="auto"/>
      </w:divBdr>
    </w:div>
    <w:div w:id="327094506">
      <w:bodyDiv w:val="1"/>
      <w:marLeft w:val="0"/>
      <w:marRight w:val="0"/>
      <w:marTop w:val="0"/>
      <w:marBottom w:val="0"/>
      <w:divBdr>
        <w:top w:val="none" w:sz="0" w:space="0" w:color="auto"/>
        <w:left w:val="none" w:sz="0" w:space="0" w:color="auto"/>
        <w:bottom w:val="none" w:sz="0" w:space="0" w:color="auto"/>
        <w:right w:val="none" w:sz="0" w:space="0" w:color="auto"/>
      </w:divBdr>
    </w:div>
    <w:div w:id="562758398">
      <w:bodyDiv w:val="1"/>
      <w:marLeft w:val="0"/>
      <w:marRight w:val="0"/>
      <w:marTop w:val="0"/>
      <w:marBottom w:val="0"/>
      <w:divBdr>
        <w:top w:val="none" w:sz="0" w:space="0" w:color="auto"/>
        <w:left w:val="none" w:sz="0" w:space="0" w:color="auto"/>
        <w:bottom w:val="none" w:sz="0" w:space="0" w:color="auto"/>
        <w:right w:val="none" w:sz="0" w:space="0" w:color="auto"/>
      </w:divBdr>
    </w:div>
    <w:div w:id="793405403">
      <w:bodyDiv w:val="1"/>
      <w:marLeft w:val="0"/>
      <w:marRight w:val="0"/>
      <w:marTop w:val="0"/>
      <w:marBottom w:val="0"/>
      <w:divBdr>
        <w:top w:val="none" w:sz="0" w:space="0" w:color="auto"/>
        <w:left w:val="none" w:sz="0" w:space="0" w:color="auto"/>
        <w:bottom w:val="none" w:sz="0" w:space="0" w:color="auto"/>
        <w:right w:val="none" w:sz="0" w:space="0" w:color="auto"/>
      </w:divBdr>
    </w:div>
    <w:div w:id="807017942">
      <w:bodyDiv w:val="1"/>
      <w:marLeft w:val="0"/>
      <w:marRight w:val="0"/>
      <w:marTop w:val="0"/>
      <w:marBottom w:val="0"/>
      <w:divBdr>
        <w:top w:val="none" w:sz="0" w:space="0" w:color="auto"/>
        <w:left w:val="none" w:sz="0" w:space="0" w:color="auto"/>
        <w:bottom w:val="none" w:sz="0" w:space="0" w:color="auto"/>
        <w:right w:val="none" w:sz="0" w:space="0" w:color="auto"/>
      </w:divBdr>
    </w:div>
    <w:div w:id="941304136">
      <w:bodyDiv w:val="1"/>
      <w:marLeft w:val="0"/>
      <w:marRight w:val="0"/>
      <w:marTop w:val="0"/>
      <w:marBottom w:val="0"/>
      <w:divBdr>
        <w:top w:val="none" w:sz="0" w:space="0" w:color="auto"/>
        <w:left w:val="none" w:sz="0" w:space="0" w:color="auto"/>
        <w:bottom w:val="none" w:sz="0" w:space="0" w:color="auto"/>
        <w:right w:val="none" w:sz="0" w:space="0" w:color="auto"/>
      </w:divBdr>
    </w:div>
    <w:div w:id="981691073">
      <w:bodyDiv w:val="1"/>
      <w:marLeft w:val="0"/>
      <w:marRight w:val="0"/>
      <w:marTop w:val="0"/>
      <w:marBottom w:val="0"/>
      <w:divBdr>
        <w:top w:val="none" w:sz="0" w:space="0" w:color="auto"/>
        <w:left w:val="none" w:sz="0" w:space="0" w:color="auto"/>
        <w:bottom w:val="none" w:sz="0" w:space="0" w:color="auto"/>
        <w:right w:val="none" w:sz="0" w:space="0" w:color="auto"/>
      </w:divBdr>
    </w:div>
    <w:div w:id="987170736">
      <w:bodyDiv w:val="1"/>
      <w:marLeft w:val="0"/>
      <w:marRight w:val="0"/>
      <w:marTop w:val="0"/>
      <w:marBottom w:val="0"/>
      <w:divBdr>
        <w:top w:val="none" w:sz="0" w:space="0" w:color="auto"/>
        <w:left w:val="none" w:sz="0" w:space="0" w:color="auto"/>
        <w:bottom w:val="none" w:sz="0" w:space="0" w:color="auto"/>
        <w:right w:val="none" w:sz="0" w:space="0" w:color="auto"/>
      </w:divBdr>
    </w:div>
    <w:div w:id="1053429189">
      <w:bodyDiv w:val="1"/>
      <w:marLeft w:val="0"/>
      <w:marRight w:val="0"/>
      <w:marTop w:val="0"/>
      <w:marBottom w:val="0"/>
      <w:divBdr>
        <w:top w:val="none" w:sz="0" w:space="0" w:color="auto"/>
        <w:left w:val="none" w:sz="0" w:space="0" w:color="auto"/>
        <w:bottom w:val="none" w:sz="0" w:space="0" w:color="auto"/>
        <w:right w:val="none" w:sz="0" w:space="0" w:color="auto"/>
      </w:divBdr>
    </w:div>
    <w:div w:id="1092968428">
      <w:bodyDiv w:val="1"/>
      <w:marLeft w:val="0"/>
      <w:marRight w:val="0"/>
      <w:marTop w:val="0"/>
      <w:marBottom w:val="0"/>
      <w:divBdr>
        <w:top w:val="none" w:sz="0" w:space="0" w:color="auto"/>
        <w:left w:val="none" w:sz="0" w:space="0" w:color="auto"/>
        <w:bottom w:val="none" w:sz="0" w:space="0" w:color="auto"/>
        <w:right w:val="none" w:sz="0" w:space="0" w:color="auto"/>
      </w:divBdr>
    </w:div>
    <w:div w:id="1128012580">
      <w:bodyDiv w:val="1"/>
      <w:marLeft w:val="0"/>
      <w:marRight w:val="0"/>
      <w:marTop w:val="0"/>
      <w:marBottom w:val="0"/>
      <w:divBdr>
        <w:top w:val="none" w:sz="0" w:space="0" w:color="auto"/>
        <w:left w:val="none" w:sz="0" w:space="0" w:color="auto"/>
        <w:bottom w:val="none" w:sz="0" w:space="0" w:color="auto"/>
        <w:right w:val="none" w:sz="0" w:space="0" w:color="auto"/>
      </w:divBdr>
    </w:div>
    <w:div w:id="1148202354">
      <w:bodyDiv w:val="1"/>
      <w:marLeft w:val="0"/>
      <w:marRight w:val="0"/>
      <w:marTop w:val="0"/>
      <w:marBottom w:val="0"/>
      <w:divBdr>
        <w:top w:val="none" w:sz="0" w:space="0" w:color="auto"/>
        <w:left w:val="none" w:sz="0" w:space="0" w:color="auto"/>
        <w:bottom w:val="none" w:sz="0" w:space="0" w:color="auto"/>
        <w:right w:val="none" w:sz="0" w:space="0" w:color="auto"/>
      </w:divBdr>
    </w:div>
    <w:div w:id="1158689857">
      <w:bodyDiv w:val="1"/>
      <w:marLeft w:val="0"/>
      <w:marRight w:val="0"/>
      <w:marTop w:val="0"/>
      <w:marBottom w:val="0"/>
      <w:divBdr>
        <w:top w:val="none" w:sz="0" w:space="0" w:color="auto"/>
        <w:left w:val="none" w:sz="0" w:space="0" w:color="auto"/>
        <w:bottom w:val="none" w:sz="0" w:space="0" w:color="auto"/>
        <w:right w:val="none" w:sz="0" w:space="0" w:color="auto"/>
      </w:divBdr>
    </w:div>
    <w:div w:id="1253856806">
      <w:bodyDiv w:val="1"/>
      <w:marLeft w:val="0"/>
      <w:marRight w:val="0"/>
      <w:marTop w:val="0"/>
      <w:marBottom w:val="0"/>
      <w:divBdr>
        <w:top w:val="none" w:sz="0" w:space="0" w:color="auto"/>
        <w:left w:val="none" w:sz="0" w:space="0" w:color="auto"/>
        <w:bottom w:val="none" w:sz="0" w:space="0" w:color="auto"/>
        <w:right w:val="none" w:sz="0" w:space="0" w:color="auto"/>
      </w:divBdr>
    </w:div>
    <w:div w:id="1340231394">
      <w:bodyDiv w:val="1"/>
      <w:marLeft w:val="0"/>
      <w:marRight w:val="0"/>
      <w:marTop w:val="0"/>
      <w:marBottom w:val="0"/>
      <w:divBdr>
        <w:top w:val="none" w:sz="0" w:space="0" w:color="auto"/>
        <w:left w:val="none" w:sz="0" w:space="0" w:color="auto"/>
        <w:bottom w:val="none" w:sz="0" w:space="0" w:color="auto"/>
        <w:right w:val="none" w:sz="0" w:space="0" w:color="auto"/>
      </w:divBdr>
    </w:div>
    <w:div w:id="1376780954">
      <w:bodyDiv w:val="1"/>
      <w:marLeft w:val="0"/>
      <w:marRight w:val="0"/>
      <w:marTop w:val="0"/>
      <w:marBottom w:val="0"/>
      <w:divBdr>
        <w:top w:val="none" w:sz="0" w:space="0" w:color="auto"/>
        <w:left w:val="none" w:sz="0" w:space="0" w:color="auto"/>
        <w:bottom w:val="none" w:sz="0" w:space="0" w:color="auto"/>
        <w:right w:val="none" w:sz="0" w:space="0" w:color="auto"/>
      </w:divBdr>
    </w:div>
    <w:div w:id="1397776982">
      <w:bodyDiv w:val="1"/>
      <w:marLeft w:val="0"/>
      <w:marRight w:val="0"/>
      <w:marTop w:val="0"/>
      <w:marBottom w:val="0"/>
      <w:divBdr>
        <w:top w:val="none" w:sz="0" w:space="0" w:color="auto"/>
        <w:left w:val="none" w:sz="0" w:space="0" w:color="auto"/>
        <w:bottom w:val="none" w:sz="0" w:space="0" w:color="auto"/>
        <w:right w:val="none" w:sz="0" w:space="0" w:color="auto"/>
      </w:divBdr>
    </w:div>
    <w:div w:id="1508203939">
      <w:bodyDiv w:val="1"/>
      <w:marLeft w:val="0"/>
      <w:marRight w:val="0"/>
      <w:marTop w:val="0"/>
      <w:marBottom w:val="0"/>
      <w:divBdr>
        <w:top w:val="none" w:sz="0" w:space="0" w:color="auto"/>
        <w:left w:val="none" w:sz="0" w:space="0" w:color="auto"/>
        <w:bottom w:val="none" w:sz="0" w:space="0" w:color="auto"/>
        <w:right w:val="none" w:sz="0" w:space="0" w:color="auto"/>
      </w:divBdr>
    </w:div>
    <w:div w:id="1694454629">
      <w:bodyDiv w:val="1"/>
      <w:marLeft w:val="0"/>
      <w:marRight w:val="0"/>
      <w:marTop w:val="0"/>
      <w:marBottom w:val="0"/>
      <w:divBdr>
        <w:top w:val="none" w:sz="0" w:space="0" w:color="auto"/>
        <w:left w:val="none" w:sz="0" w:space="0" w:color="auto"/>
        <w:bottom w:val="none" w:sz="0" w:space="0" w:color="auto"/>
        <w:right w:val="none" w:sz="0" w:space="0" w:color="auto"/>
      </w:divBdr>
    </w:div>
    <w:div w:id="1713381396">
      <w:bodyDiv w:val="1"/>
      <w:marLeft w:val="0"/>
      <w:marRight w:val="0"/>
      <w:marTop w:val="0"/>
      <w:marBottom w:val="0"/>
      <w:divBdr>
        <w:top w:val="none" w:sz="0" w:space="0" w:color="auto"/>
        <w:left w:val="none" w:sz="0" w:space="0" w:color="auto"/>
        <w:bottom w:val="none" w:sz="0" w:space="0" w:color="auto"/>
        <w:right w:val="none" w:sz="0" w:space="0" w:color="auto"/>
      </w:divBdr>
    </w:div>
    <w:div w:id="1899390860">
      <w:bodyDiv w:val="1"/>
      <w:marLeft w:val="0"/>
      <w:marRight w:val="0"/>
      <w:marTop w:val="0"/>
      <w:marBottom w:val="0"/>
      <w:divBdr>
        <w:top w:val="none" w:sz="0" w:space="0" w:color="auto"/>
        <w:left w:val="none" w:sz="0" w:space="0" w:color="auto"/>
        <w:bottom w:val="none" w:sz="0" w:space="0" w:color="auto"/>
        <w:right w:val="none" w:sz="0" w:space="0" w:color="auto"/>
      </w:divBdr>
    </w:div>
    <w:div w:id="20417786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enomebiology.com/2009/10/1/R9/" TargetMode="External"/><Relationship Id="rId6" Type="http://schemas.openxmlformats.org/officeDocument/2006/relationships/hyperlink" Target="http://genomebiology.com/2009/10/1/R9/" TargetMode="External"/><Relationship Id="rId7" Type="http://schemas.openxmlformats.org/officeDocument/2006/relationships/hyperlink" Target="http://genomebiology.com/2009/10/1/R9/" TargetMode="External"/><Relationship Id="rId8" Type="http://schemas.openxmlformats.org/officeDocument/2006/relationships/hyperlink" Target="http://genomebiology.com/2009/10/1/R9/" TargetMode="External"/><Relationship Id="rId9" Type="http://schemas.openxmlformats.org/officeDocument/2006/relationships/hyperlink" Target="http://genomebiology.com/2009/10/1/R9/" TargetMode="External"/><Relationship Id="rId10" Type="http://schemas.openxmlformats.org/officeDocument/2006/relationships/hyperlink" Target="http://genomebiology.com/2009/10/1/R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8</Pages>
  <Words>6629</Words>
  <Characters>37788</Characters>
  <Application>Microsoft Word 12.1.0</Application>
  <DocSecurity>0</DocSecurity>
  <Lines>314</Lines>
  <Paragraphs>75</Paragraphs>
  <ScaleCrop>false</ScaleCrop>
  <LinksUpToDate>false</LinksUpToDate>
  <CharactersWithSpaces>46406</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 Rockowitz</dc:creator>
  <cp:keywords/>
  <cp:lastModifiedBy>Shira Rockowitz</cp:lastModifiedBy>
  <cp:revision>21</cp:revision>
  <dcterms:created xsi:type="dcterms:W3CDTF">2011-03-20T01:50:00Z</dcterms:created>
  <dcterms:modified xsi:type="dcterms:W3CDTF">2011-03-22T22:22:00Z</dcterms:modified>
</cp:coreProperties>
</file>